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A565A7" w14:textId="77777777" w:rsidR="008D2A38" w:rsidRPr="00C326C3" w:rsidRDefault="00E9749D" w:rsidP="005B6DB7">
      <w:pPr>
        <w:autoSpaceDE w:val="0"/>
        <w:autoSpaceDN w:val="0"/>
        <w:adjustRightInd w:val="0"/>
        <w:jc w:val="center"/>
        <w:rPr>
          <w:rFonts w:ascii="Arial,Bold" w:hAnsi="Arial,Bold" w:cs="Arial,Bold"/>
          <w:b/>
          <w:bCs/>
          <w:sz w:val="28"/>
          <w:szCs w:val="28"/>
        </w:rPr>
      </w:pPr>
      <w:bookmarkStart w:id="0" w:name="_GoBack"/>
      <w:bookmarkEnd w:id="0"/>
      <w:r w:rsidRPr="00C326C3">
        <w:rPr>
          <w:rFonts w:ascii="Arial,Bold" w:hAnsi="Arial,Bold" w:cs="Arial,Bold"/>
          <w:b/>
          <w:bCs/>
          <w:sz w:val="28"/>
          <w:szCs w:val="28"/>
        </w:rPr>
        <w:t>Brian C Christensen, MBA</w:t>
      </w:r>
      <w:r w:rsidR="00446425" w:rsidRPr="00C326C3">
        <w:rPr>
          <w:rFonts w:ascii="Arial,Bold" w:hAnsi="Arial,Bold" w:cs="Arial,Bold"/>
          <w:b/>
          <w:bCs/>
          <w:sz w:val="28"/>
          <w:szCs w:val="28"/>
        </w:rPr>
        <w:t>, CSPO</w:t>
      </w:r>
      <w:r w:rsidR="00F63700">
        <w:rPr>
          <w:rFonts w:ascii="Arial,Bold" w:hAnsi="Arial,Bold" w:cs="Arial,Bold"/>
          <w:b/>
          <w:bCs/>
          <w:sz w:val="28"/>
          <w:szCs w:val="28"/>
        </w:rPr>
        <w:t>, SPM/PO</w:t>
      </w:r>
    </w:p>
    <w:p w14:paraId="113971BE" w14:textId="77777777" w:rsidR="00C326C3" w:rsidRDefault="00C326C3" w:rsidP="005B6DB7">
      <w:pPr>
        <w:autoSpaceDE w:val="0"/>
        <w:autoSpaceDN w:val="0"/>
        <w:adjustRightInd w:val="0"/>
        <w:jc w:val="center"/>
        <w:rPr>
          <w:rFonts w:ascii="Arial,Bold" w:hAnsi="Arial,Bold" w:cs="Arial,Bold"/>
          <w:b/>
          <w:bCs/>
          <w:sz w:val="20"/>
          <w:szCs w:val="20"/>
        </w:rPr>
      </w:pPr>
    </w:p>
    <w:p w14:paraId="63CD30BB" w14:textId="77777777" w:rsidR="005B6DB7" w:rsidRDefault="005B6DB7" w:rsidP="005B6DB7">
      <w:pPr>
        <w:autoSpaceDE w:val="0"/>
        <w:autoSpaceDN w:val="0"/>
        <w:adjustRightInd w:val="0"/>
        <w:jc w:val="center"/>
        <w:rPr>
          <w:rFonts w:ascii="Arial,Bold" w:hAnsi="Arial,Bold" w:cs="Arial,Bold"/>
          <w:b/>
          <w:bCs/>
          <w:sz w:val="20"/>
          <w:szCs w:val="20"/>
        </w:rPr>
      </w:pPr>
      <w:r>
        <w:rPr>
          <w:rFonts w:ascii="Arial,Bold" w:hAnsi="Arial,Bold" w:cs="Arial,Bold"/>
          <w:b/>
          <w:bCs/>
          <w:sz w:val="20"/>
          <w:szCs w:val="20"/>
        </w:rPr>
        <w:t xml:space="preserve">Phone: </w:t>
      </w:r>
      <w:r w:rsidR="00E9749D">
        <w:rPr>
          <w:rFonts w:ascii="Arial,Bold" w:hAnsi="Arial,Bold" w:cs="Arial,Bold"/>
          <w:b/>
          <w:bCs/>
          <w:sz w:val="20"/>
          <w:szCs w:val="20"/>
        </w:rPr>
        <w:t>801.432.0585 Email: brian.c.christensen@gmail.com</w:t>
      </w:r>
    </w:p>
    <w:p w14:paraId="51D3644D" w14:textId="77777777" w:rsidR="00207D33" w:rsidRDefault="00207D33" w:rsidP="00207D33">
      <w:pPr>
        <w:autoSpaceDE w:val="0"/>
        <w:autoSpaceDN w:val="0"/>
        <w:adjustRightInd w:val="0"/>
        <w:rPr>
          <w:rFonts w:ascii="TimesNewRoman" w:hAnsi="TimesNewRoman" w:cs="TimesNewRoman"/>
          <w:sz w:val="20"/>
          <w:szCs w:val="20"/>
        </w:rPr>
      </w:pPr>
      <w:r>
        <w:rPr>
          <w:rFonts w:ascii="TimesNewRoman" w:hAnsi="TimesNewRoman" w:cs="TimesNewRoman"/>
          <w:sz w:val="20"/>
          <w:szCs w:val="20"/>
        </w:rPr>
        <w:t>_________________________________________________________________</w:t>
      </w:r>
      <w:r w:rsidR="00477400">
        <w:rPr>
          <w:rFonts w:ascii="TimesNewRoman" w:hAnsi="TimesNewRoman" w:cs="TimesNewRoman"/>
          <w:sz w:val="20"/>
          <w:szCs w:val="20"/>
        </w:rPr>
        <w:t>___________________</w:t>
      </w:r>
    </w:p>
    <w:p w14:paraId="35BBCD2B" w14:textId="77777777" w:rsidR="005844B9" w:rsidRPr="004934E0" w:rsidRDefault="00707FA7" w:rsidP="005844B9">
      <w:pPr>
        <w:spacing w:after="200" w:line="276" w:lineRule="auto"/>
        <w:rPr>
          <w:sz w:val="22"/>
          <w:szCs w:val="22"/>
        </w:rPr>
      </w:pPr>
      <w:r w:rsidRPr="004934E0">
        <w:rPr>
          <w:sz w:val="22"/>
          <w:szCs w:val="22"/>
        </w:rPr>
        <w:t>IT Leader with over 8</w:t>
      </w:r>
      <w:r w:rsidR="005844B9" w:rsidRPr="004934E0">
        <w:rPr>
          <w:sz w:val="22"/>
          <w:szCs w:val="22"/>
        </w:rPr>
        <w:t xml:space="preserve"> years of success planning, monitoring and driving the on-time and within budget delivery of complex technology, business and process improvement solutions</w:t>
      </w:r>
      <w:r w:rsidR="00802ED6">
        <w:rPr>
          <w:sz w:val="22"/>
          <w:szCs w:val="22"/>
        </w:rPr>
        <w:t>.</w:t>
      </w:r>
    </w:p>
    <w:p w14:paraId="00BAB361" w14:textId="77777777" w:rsidR="005844B9" w:rsidRPr="004934E0" w:rsidRDefault="005844B9" w:rsidP="005844B9">
      <w:pPr>
        <w:spacing w:after="200" w:line="276" w:lineRule="auto"/>
        <w:rPr>
          <w:sz w:val="22"/>
          <w:szCs w:val="22"/>
        </w:rPr>
      </w:pPr>
      <w:r w:rsidRPr="004934E0">
        <w:rPr>
          <w:sz w:val="22"/>
          <w:szCs w:val="22"/>
        </w:rPr>
        <w:t xml:space="preserve">Career includes high-profile positions at </w:t>
      </w:r>
      <w:r w:rsidR="00331CDF" w:rsidRPr="004934E0">
        <w:rPr>
          <w:sz w:val="22"/>
          <w:szCs w:val="22"/>
        </w:rPr>
        <w:t xml:space="preserve">Object Systems International, </w:t>
      </w:r>
      <w:proofErr w:type="spellStart"/>
      <w:r w:rsidR="00331CDF" w:rsidRPr="004934E0">
        <w:rPr>
          <w:sz w:val="22"/>
          <w:szCs w:val="22"/>
        </w:rPr>
        <w:t>Healthicity</w:t>
      </w:r>
      <w:proofErr w:type="spellEnd"/>
      <w:r w:rsidR="00331CDF" w:rsidRPr="004934E0">
        <w:rPr>
          <w:sz w:val="22"/>
          <w:szCs w:val="22"/>
        </w:rPr>
        <w:t xml:space="preserve">, </w:t>
      </w:r>
      <w:proofErr w:type="spellStart"/>
      <w:r w:rsidR="00707FA7" w:rsidRPr="004934E0">
        <w:rPr>
          <w:sz w:val="22"/>
          <w:szCs w:val="22"/>
        </w:rPr>
        <w:t>Aviacode</w:t>
      </w:r>
      <w:proofErr w:type="spellEnd"/>
      <w:r w:rsidR="00707FA7" w:rsidRPr="004934E0">
        <w:rPr>
          <w:sz w:val="22"/>
          <w:szCs w:val="22"/>
        </w:rPr>
        <w:t xml:space="preserve">, </w:t>
      </w:r>
      <w:r w:rsidR="00331CDF" w:rsidRPr="004934E0">
        <w:rPr>
          <w:sz w:val="22"/>
          <w:szCs w:val="22"/>
        </w:rPr>
        <w:t xml:space="preserve">and </w:t>
      </w:r>
      <w:r w:rsidRPr="004934E0">
        <w:rPr>
          <w:sz w:val="22"/>
          <w:szCs w:val="22"/>
        </w:rPr>
        <w:t>Verisk Health leading the development and delivery of technical solutions.</w:t>
      </w:r>
    </w:p>
    <w:p w14:paraId="15805207" w14:textId="77777777" w:rsidR="005844B9" w:rsidRPr="004934E0" w:rsidRDefault="005844B9" w:rsidP="005844B9">
      <w:pPr>
        <w:spacing w:after="200" w:line="276" w:lineRule="auto"/>
        <w:rPr>
          <w:sz w:val="22"/>
          <w:szCs w:val="22"/>
        </w:rPr>
      </w:pPr>
      <w:r w:rsidRPr="004934E0">
        <w:rPr>
          <w:sz w:val="22"/>
          <w:szCs w:val="22"/>
        </w:rPr>
        <w:t>Experienced in managing all aspects of the software development life cycle (SDLC) from initial capture of requirements through development, testing, delivery and enhancement.  Skilled in building, training and mentoring high-performance teams in consistently delivering strategic software projects.  Equally strong in ensuring compliance with Agile guidelines.</w:t>
      </w:r>
    </w:p>
    <w:p w14:paraId="76D79C73" w14:textId="77777777" w:rsidR="005844B9" w:rsidRPr="004934E0" w:rsidRDefault="005844B9" w:rsidP="005844B9">
      <w:pPr>
        <w:spacing w:after="200" w:line="276" w:lineRule="auto"/>
        <w:rPr>
          <w:sz w:val="22"/>
          <w:szCs w:val="22"/>
        </w:rPr>
      </w:pPr>
      <w:r w:rsidRPr="004934E0">
        <w:rPr>
          <w:sz w:val="22"/>
          <w:szCs w:val="22"/>
        </w:rPr>
        <w:t>R</w:t>
      </w:r>
      <w:r w:rsidR="00331CDF" w:rsidRPr="004934E0">
        <w:rPr>
          <w:sz w:val="22"/>
          <w:szCs w:val="22"/>
        </w:rPr>
        <w:t>ecognized for building a bridge</w:t>
      </w:r>
      <w:r w:rsidRPr="004934E0">
        <w:rPr>
          <w:sz w:val="22"/>
          <w:szCs w:val="22"/>
        </w:rPr>
        <w:t xml:space="preserve"> between Technology and Business divisions to eliminate historic conflicts, improve understanding and cooperation</w:t>
      </w:r>
      <w:r w:rsidR="00985170">
        <w:rPr>
          <w:sz w:val="22"/>
          <w:szCs w:val="22"/>
        </w:rPr>
        <w:t>,</w:t>
      </w:r>
      <w:r w:rsidRPr="004934E0">
        <w:rPr>
          <w:sz w:val="22"/>
          <w:szCs w:val="22"/>
        </w:rPr>
        <w:t xml:space="preserve"> a</w:t>
      </w:r>
      <w:r w:rsidR="00985170">
        <w:rPr>
          <w:sz w:val="22"/>
          <w:szCs w:val="22"/>
        </w:rPr>
        <w:t>n</w:t>
      </w:r>
      <w:r w:rsidRPr="004934E0">
        <w:rPr>
          <w:sz w:val="22"/>
          <w:szCs w:val="22"/>
        </w:rPr>
        <w:t>d drive overall project results.</w:t>
      </w:r>
    </w:p>
    <w:p w14:paraId="4899DF2D" w14:textId="77777777" w:rsidR="005844B9" w:rsidRPr="004934E0" w:rsidRDefault="005844B9" w:rsidP="005844B9">
      <w:pPr>
        <w:spacing w:after="200" w:line="276" w:lineRule="auto"/>
        <w:rPr>
          <w:sz w:val="22"/>
          <w:szCs w:val="22"/>
        </w:rPr>
      </w:pPr>
      <w:r w:rsidRPr="004934E0">
        <w:rPr>
          <w:sz w:val="22"/>
          <w:szCs w:val="22"/>
        </w:rPr>
        <w:t>Demonstrated strength in introducing and leading the adoption of standards and best practices across the entire project life cycle that have enhanced the alignment of technology investments with business and regulatory requirements</w:t>
      </w:r>
      <w:r w:rsidR="00CB216C" w:rsidRPr="004934E0">
        <w:rPr>
          <w:sz w:val="22"/>
          <w:szCs w:val="22"/>
        </w:rPr>
        <w:t>.</w:t>
      </w:r>
    </w:p>
    <w:p w14:paraId="52139917" w14:textId="77777777" w:rsidR="00CB216C" w:rsidRPr="004934E0" w:rsidRDefault="00CB216C" w:rsidP="005844B9">
      <w:pPr>
        <w:spacing w:after="200" w:line="276" w:lineRule="auto"/>
        <w:rPr>
          <w:sz w:val="22"/>
          <w:szCs w:val="22"/>
        </w:rPr>
      </w:pPr>
      <w:r w:rsidRPr="004934E0">
        <w:rPr>
          <w:sz w:val="22"/>
          <w:szCs w:val="22"/>
        </w:rPr>
        <w:t xml:space="preserve">Proven competency </w:t>
      </w:r>
      <w:r w:rsidRPr="00DC7481">
        <w:rPr>
          <w:strike/>
          <w:sz w:val="22"/>
          <w:szCs w:val="22"/>
          <w:rPrChange w:id="1" w:author="Michelle Suitor CW" w:date="2017-08-23T12:25:00Z">
            <w:rPr>
              <w:sz w:val="22"/>
              <w:szCs w:val="22"/>
            </w:rPr>
          </w:rPrChange>
        </w:rPr>
        <w:t>with</w:t>
      </w:r>
      <w:r w:rsidRPr="004934E0">
        <w:rPr>
          <w:sz w:val="22"/>
          <w:szCs w:val="22"/>
        </w:rPr>
        <w:t xml:space="preserve"> working with outside vendors to ensure high quality standards were met by vendor as well as keeping costs under budget.</w:t>
      </w:r>
    </w:p>
    <w:p w14:paraId="54E4D5BB" w14:textId="77777777" w:rsidR="00CB216C" w:rsidRPr="007D6E73" w:rsidRDefault="00CB216C" w:rsidP="00CB216C">
      <w:pPr>
        <w:pStyle w:val="NoSpacing"/>
        <w:jc w:val="center"/>
        <w:rPr>
          <w:b/>
          <w:sz w:val="28"/>
          <w:szCs w:val="28"/>
          <w:u w:val="single"/>
        </w:rPr>
      </w:pPr>
      <w:r w:rsidRPr="007D6E73">
        <w:rPr>
          <w:b/>
          <w:sz w:val="28"/>
          <w:szCs w:val="28"/>
          <w:u w:val="single"/>
        </w:rPr>
        <w:t>Core Competencies</w:t>
      </w:r>
    </w:p>
    <w:p w14:paraId="69E8409F" w14:textId="77777777" w:rsidR="00CB216C" w:rsidRPr="004934E0" w:rsidRDefault="00CB216C" w:rsidP="00CB216C">
      <w:pPr>
        <w:pStyle w:val="NoSpacing"/>
        <w:jc w:val="center"/>
        <w:rPr>
          <w:sz w:val="22"/>
          <w:szCs w:val="22"/>
        </w:rPr>
      </w:pPr>
      <w:r w:rsidRPr="004934E0">
        <w:rPr>
          <w:sz w:val="22"/>
          <w:szCs w:val="22"/>
        </w:rPr>
        <w:t xml:space="preserve">Project/Portfolio Vision, Risk Management, Strategy | Scope, Risk, Issue &amp; Change Management | Software Delivery Life Cycle (SDLC), Agile, Scrum, </w:t>
      </w:r>
      <w:proofErr w:type="spellStart"/>
      <w:r w:rsidRPr="004934E0">
        <w:rPr>
          <w:sz w:val="22"/>
          <w:szCs w:val="22"/>
        </w:rPr>
        <w:t>SAFe</w:t>
      </w:r>
      <w:proofErr w:type="spellEnd"/>
    </w:p>
    <w:p w14:paraId="0E03FDDD" w14:textId="77777777" w:rsidR="00CB216C" w:rsidRPr="004934E0" w:rsidRDefault="00CB216C" w:rsidP="00CB216C">
      <w:pPr>
        <w:pStyle w:val="NoSpacing"/>
        <w:jc w:val="center"/>
        <w:rPr>
          <w:sz w:val="22"/>
          <w:szCs w:val="22"/>
        </w:rPr>
      </w:pPr>
      <w:r w:rsidRPr="004934E0">
        <w:rPr>
          <w:sz w:val="22"/>
          <w:szCs w:val="22"/>
        </w:rPr>
        <w:t>Resource &amp; Budget Planning, Data Analytics | Team Development &amp; Leadership</w:t>
      </w:r>
    </w:p>
    <w:p w14:paraId="4A2EC28E" w14:textId="77777777" w:rsidR="00CB216C" w:rsidRPr="004934E0" w:rsidRDefault="00CB216C" w:rsidP="00CB216C">
      <w:pPr>
        <w:pStyle w:val="NoSpacing"/>
        <w:jc w:val="center"/>
        <w:rPr>
          <w:sz w:val="22"/>
          <w:szCs w:val="22"/>
        </w:rPr>
      </w:pPr>
    </w:p>
    <w:p w14:paraId="7EEA8F0F" w14:textId="77777777" w:rsidR="00817CA1" w:rsidRPr="007D6E73" w:rsidRDefault="00CB216C" w:rsidP="007D6E73">
      <w:pPr>
        <w:pStyle w:val="NoSpacing"/>
        <w:jc w:val="center"/>
        <w:rPr>
          <w:b/>
          <w:sz w:val="28"/>
          <w:szCs w:val="28"/>
          <w:u w:val="single"/>
        </w:rPr>
      </w:pPr>
      <w:r w:rsidRPr="007D6E73">
        <w:rPr>
          <w:b/>
          <w:sz w:val="28"/>
          <w:szCs w:val="28"/>
          <w:u w:val="single"/>
        </w:rPr>
        <w:t>Professional Experience</w:t>
      </w:r>
    </w:p>
    <w:p w14:paraId="077F2B9D" w14:textId="77777777" w:rsidR="00817CA1" w:rsidRPr="004934E0" w:rsidRDefault="00817CA1" w:rsidP="00817CA1">
      <w:pPr>
        <w:pStyle w:val="NoSpacing"/>
        <w:jc w:val="center"/>
        <w:rPr>
          <w:sz w:val="22"/>
          <w:szCs w:val="22"/>
        </w:rPr>
      </w:pPr>
      <w:r w:rsidRPr="004934E0">
        <w:rPr>
          <w:sz w:val="22"/>
          <w:szCs w:val="22"/>
        </w:rPr>
        <w:t>Object Systems International (OSI) – Salt Lake City, UT</w:t>
      </w:r>
    </w:p>
    <w:p w14:paraId="34B8CE93" w14:textId="77777777" w:rsidR="00817CA1" w:rsidRPr="004934E0" w:rsidRDefault="00817CA1" w:rsidP="00817CA1">
      <w:pPr>
        <w:pStyle w:val="NoSpacing"/>
        <w:jc w:val="center"/>
        <w:rPr>
          <w:sz w:val="22"/>
          <w:szCs w:val="22"/>
        </w:rPr>
      </w:pPr>
      <w:r w:rsidRPr="004934E0">
        <w:rPr>
          <w:sz w:val="22"/>
          <w:szCs w:val="22"/>
        </w:rPr>
        <w:t>Senior Product Manager (2016 – Present)</w:t>
      </w:r>
    </w:p>
    <w:p w14:paraId="30D99B25" w14:textId="77777777" w:rsidR="00DD28EE" w:rsidRPr="004934E0" w:rsidRDefault="00817CA1" w:rsidP="00817CA1">
      <w:pPr>
        <w:pStyle w:val="NoSpacing"/>
        <w:rPr>
          <w:sz w:val="22"/>
          <w:szCs w:val="22"/>
        </w:rPr>
      </w:pPr>
      <w:r w:rsidRPr="004934E0">
        <w:rPr>
          <w:sz w:val="22"/>
          <w:szCs w:val="22"/>
        </w:rPr>
        <w:t>Currently</w:t>
      </w:r>
      <w:r w:rsidR="00DD28EE" w:rsidRPr="004934E0">
        <w:rPr>
          <w:sz w:val="22"/>
          <w:szCs w:val="22"/>
        </w:rPr>
        <w:t xml:space="preserve"> working as a c</w:t>
      </w:r>
      <w:r w:rsidR="00A12EA2">
        <w:rPr>
          <w:sz w:val="22"/>
          <w:szCs w:val="22"/>
        </w:rPr>
        <w:t>ontract employee to help bring three</w:t>
      </w:r>
      <w:r w:rsidR="00DD28EE" w:rsidRPr="004934E0">
        <w:rPr>
          <w:sz w:val="22"/>
          <w:szCs w:val="22"/>
        </w:rPr>
        <w:t xml:space="preserve"> new </w:t>
      </w:r>
      <w:r w:rsidR="00A12EA2" w:rsidRPr="004934E0">
        <w:rPr>
          <w:sz w:val="22"/>
          <w:szCs w:val="22"/>
        </w:rPr>
        <w:t>products</w:t>
      </w:r>
      <w:r w:rsidR="00DD28EE" w:rsidRPr="004934E0">
        <w:rPr>
          <w:sz w:val="22"/>
          <w:szCs w:val="22"/>
        </w:rPr>
        <w:t xml:space="preserve"> to market for our contracted employer.</w:t>
      </w:r>
    </w:p>
    <w:p w14:paraId="2721A7B2" w14:textId="77777777" w:rsidR="00A12EA2" w:rsidRDefault="00A12EA2" w:rsidP="00DD28EE">
      <w:pPr>
        <w:pStyle w:val="NoSpacing"/>
        <w:rPr>
          <w:sz w:val="22"/>
          <w:szCs w:val="22"/>
        </w:rPr>
      </w:pPr>
    </w:p>
    <w:p w14:paraId="512B158E" w14:textId="77777777" w:rsidR="00DD28EE" w:rsidRPr="004934E0" w:rsidRDefault="00DD28EE" w:rsidP="00DD28EE">
      <w:pPr>
        <w:pStyle w:val="NoSpacing"/>
        <w:rPr>
          <w:sz w:val="22"/>
          <w:szCs w:val="22"/>
        </w:rPr>
      </w:pPr>
      <w:r w:rsidRPr="004934E0">
        <w:rPr>
          <w:sz w:val="22"/>
          <w:szCs w:val="22"/>
        </w:rPr>
        <w:t>Sample Success &amp; Achievements</w:t>
      </w:r>
    </w:p>
    <w:p w14:paraId="7CE6C3C5" w14:textId="77777777" w:rsidR="00DD28EE" w:rsidRPr="004934E0" w:rsidRDefault="00DD28EE" w:rsidP="00DD28EE">
      <w:pPr>
        <w:pStyle w:val="NoSpacing"/>
        <w:numPr>
          <w:ilvl w:val="0"/>
          <w:numId w:val="21"/>
        </w:numPr>
        <w:rPr>
          <w:sz w:val="22"/>
          <w:szCs w:val="22"/>
        </w:rPr>
      </w:pPr>
      <w:r w:rsidRPr="004934E0">
        <w:rPr>
          <w:sz w:val="22"/>
          <w:szCs w:val="22"/>
        </w:rPr>
        <w:t>Coordination of the work between the offshore development team with the senior management team of our client to ensure a smooth and timely release</w:t>
      </w:r>
    </w:p>
    <w:p w14:paraId="3BF15EF1" w14:textId="72306FBC" w:rsidR="00DD28EE" w:rsidRPr="004934E0" w:rsidRDefault="00DD28EE" w:rsidP="00DD28EE">
      <w:pPr>
        <w:pStyle w:val="NoSpacing"/>
        <w:numPr>
          <w:ilvl w:val="0"/>
          <w:numId w:val="21"/>
        </w:numPr>
        <w:rPr>
          <w:sz w:val="22"/>
          <w:szCs w:val="22"/>
        </w:rPr>
      </w:pPr>
      <w:r w:rsidRPr="004934E0">
        <w:rPr>
          <w:sz w:val="22"/>
          <w:szCs w:val="22"/>
        </w:rPr>
        <w:t xml:space="preserve">Act as the liaison between </w:t>
      </w:r>
      <w:del w:id="2" w:author="Brian Christensen CW" w:date="2017-08-23T12:53:00Z">
        <w:r w:rsidRPr="004934E0" w:rsidDel="001B47A5">
          <w:rPr>
            <w:sz w:val="22"/>
            <w:szCs w:val="22"/>
          </w:rPr>
          <w:delText>the O</w:delText>
        </w:r>
      </w:del>
      <w:ins w:id="3" w:author="Brian Christensen CW" w:date="2017-08-23T12:53:00Z">
        <w:r w:rsidR="001B47A5">
          <w:rPr>
            <w:sz w:val="22"/>
            <w:szCs w:val="22"/>
          </w:rPr>
          <w:t>O</w:t>
        </w:r>
      </w:ins>
      <w:r w:rsidRPr="004934E0">
        <w:rPr>
          <w:sz w:val="22"/>
          <w:szCs w:val="22"/>
        </w:rPr>
        <w:t xml:space="preserve">SI and our client for all the product needs and report all expenditures and cost to management for </w:t>
      </w:r>
      <w:ins w:id="4" w:author="Brian Christensen CW" w:date="2017-08-23T13:00:00Z">
        <w:r w:rsidR="001B47A5">
          <w:rPr>
            <w:sz w:val="22"/>
            <w:szCs w:val="22"/>
          </w:rPr>
          <w:t>approval</w:t>
        </w:r>
      </w:ins>
      <w:commentRangeStart w:id="5"/>
      <w:del w:id="6" w:author="Brian Christensen CW" w:date="2017-08-23T13:00:00Z">
        <w:r w:rsidRPr="004934E0" w:rsidDel="001B47A5">
          <w:rPr>
            <w:sz w:val="22"/>
            <w:szCs w:val="22"/>
          </w:rPr>
          <w:delText>approval</w:delText>
        </w:r>
        <w:commentRangeEnd w:id="5"/>
        <w:r w:rsidR="00DC7481" w:rsidDel="001B47A5">
          <w:rPr>
            <w:rStyle w:val="CommentReference"/>
          </w:rPr>
          <w:commentReference w:id="5"/>
        </w:r>
      </w:del>
    </w:p>
    <w:p w14:paraId="35D41F7D" w14:textId="77777777" w:rsidR="00DD28EE" w:rsidRPr="004934E0" w:rsidRDefault="00DD28EE" w:rsidP="00DD28EE">
      <w:pPr>
        <w:pStyle w:val="NoSpacing"/>
        <w:numPr>
          <w:ilvl w:val="0"/>
          <w:numId w:val="21"/>
        </w:numPr>
        <w:rPr>
          <w:sz w:val="22"/>
          <w:szCs w:val="22"/>
        </w:rPr>
      </w:pPr>
      <w:r w:rsidRPr="004934E0">
        <w:rPr>
          <w:sz w:val="22"/>
          <w:szCs w:val="22"/>
        </w:rPr>
        <w:t xml:space="preserve">Helping with the training </w:t>
      </w:r>
      <w:r w:rsidR="00371219" w:rsidRPr="004934E0">
        <w:rPr>
          <w:sz w:val="22"/>
          <w:szCs w:val="22"/>
        </w:rPr>
        <w:t>all</w:t>
      </w:r>
      <w:r w:rsidRPr="004934E0">
        <w:rPr>
          <w:sz w:val="22"/>
          <w:szCs w:val="22"/>
        </w:rPr>
        <w:t xml:space="preserve"> the other five OSI Product Managers </w:t>
      </w:r>
    </w:p>
    <w:p w14:paraId="25C8D361" w14:textId="77777777" w:rsidR="00CB216C" w:rsidRPr="004934E0" w:rsidRDefault="00371219" w:rsidP="00371219">
      <w:pPr>
        <w:spacing w:after="200" w:line="276" w:lineRule="auto"/>
        <w:rPr>
          <w:sz w:val="22"/>
          <w:szCs w:val="22"/>
        </w:rPr>
      </w:pPr>
      <w:r w:rsidRPr="004934E0">
        <w:rPr>
          <w:sz w:val="22"/>
          <w:szCs w:val="22"/>
        </w:rPr>
        <w:br w:type="page"/>
      </w:r>
    </w:p>
    <w:p w14:paraId="24620954" w14:textId="77777777" w:rsidR="00427473" w:rsidRPr="004934E0" w:rsidRDefault="00371219" w:rsidP="00427473">
      <w:pPr>
        <w:pStyle w:val="NoSpacing"/>
        <w:jc w:val="center"/>
        <w:rPr>
          <w:sz w:val="22"/>
          <w:szCs w:val="22"/>
        </w:rPr>
      </w:pPr>
      <w:proofErr w:type="spellStart"/>
      <w:r w:rsidRPr="004934E0">
        <w:rPr>
          <w:sz w:val="22"/>
          <w:szCs w:val="22"/>
        </w:rPr>
        <w:lastRenderedPageBreak/>
        <w:t>Healthicity</w:t>
      </w:r>
      <w:proofErr w:type="spellEnd"/>
      <w:r w:rsidRPr="004934E0">
        <w:rPr>
          <w:sz w:val="22"/>
          <w:szCs w:val="22"/>
        </w:rPr>
        <w:t xml:space="preserve"> – Sa</w:t>
      </w:r>
      <w:r w:rsidR="00427473" w:rsidRPr="004934E0">
        <w:rPr>
          <w:sz w:val="22"/>
          <w:szCs w:val="22"/>
        </w:rPr>
        <w:t>lt Lake City, UT</w:t>
      </w:r>
    </w:p>
    <w:p w14:paraId="600CB43B" w14:textId="77777777" w:rsidR="00427473" w:rsidRPr="004934E0" w:rsidRDefault="00427473" w:rsidP="00427473">
      <w:pPr>
        <w:pStyle w:val="NoSpacing"/>
        <w:jc w:val="center"/>
        <w:rPr>
          <w:sz w:val="22"/>
          <w:szCs w:val="22"/>
        </w:rPr>
      </w:pPr>
      <w:r w:rsidRPr="004934E0">
        <w:rPr>
          <w:sz w:val="22"/>
          <w:szCs w:val="22"/>
        </w:rPr>
        <w:t>Senior Product Manager (2016)</w:t>
      </w:r>
    </w:p>
    <w:p w14:paraId="626B17AB" w14:textId="59735914" w:rsidR="00405761" w:rsidRPr="004934E0" w:rsidRDefault="00807C52" w:rsidP="00427473">
      <w:pPr>
        <w:pStyle w:val="NoSpacing"/>
        <w:rPr>
          <w:sz w:val="22"/>
          <w:szCs w:val="22"/>
        </w:rPr>
      </w:pPr>
      <w:r w:rsidRPr="004934E0">
        <w:rPr>
          <w:sz w:val="22"/>
          <w:szCs w:val="22"/>
        </w:rPr>
        <w:t>Managed the learn</w:t>
      </w:r>
      <w:ins w:id="7" w:author="Brian Christensen CW" w:date="2017-08-23T12:54:00Z">
        <w:r w:rsidR="001B47A5">
          <w:rPr>
            <w:sz w:val="22"/>
            <w:szCs w:val="22"/>
          </w:rPr>
          <w:t>ing</w:t>
        </w:r>
      </w:ins>
      <w:r w:rsidRPr="004934E0">
        <w:rPr>
          <w:sz w:val="22"/>
          <w:szCs w:val="22"/>
        </w:rPr>
        <w:t xml:space="preserve"> </w:t>
      </w:r>
      <w:commentRangeStart w:id="8"/>
      <w:r w:rsidRPr="004934E0">
        <w:rPr>
          <w:sz w:val="22"/>
          <w:szCs w:val="22"/>
        </w:rPr>
        <w:t>management</w:t>
      </w:r>
      <w:commentRangeEnd w:id="8"/>
      <w:r w:rsidR="00DC7481">
        <w:rPr>
          <w:rStyle w:val="CommentReference"/>
        </w:rPr>
        <w:commentReference w:id="8"/>
      </w:r>
      <w:r w:rsidRPr="004934E0">
        <w:rPr>
          <w:sz w:val="22"/>
          <w:szCs w:val="22"/>
        </w:rPr>
        <w:t xml:space="preserve"> software </w:t>
      </w:r>
      <w:r w:rsidR="00405761" w:rsidRPr="004934E0">
        <w:rPr>
          <w:sz w:val="22"/>
          <w:szCs w:val="22"/>
        </w:rPr>
        <w:t xml:space="preserve">product as well as took responsibility </w:t>
      </w:r>
      <w:commentRangeStart w:id="9"/>
      <w:del w:id="10" w:author="Brian Christensen CW" w:date="2017-08-23T12:55:00Z">
        <w:r w:rsidR="00405761" w:rsidRPr="004934E0" w:rsidDel="001B47A5">
          <w:rPr>
            <w:sz w:val="22"/>
            <w:szCs w:val="22"/>
          </w:rPr>
          <w:delText>to</w:delText>
        </w:r>
      </w:del>
      <w:commentRangeEnd w:id="9"/>
      <w:r w:rsidR="00DC7481">
        <w:rPr>
          <w:rStyle w:val="CommentReference"/>
        </w:rPr>
        <w:commentReference w:id="9"/>
      </w:r>
      <w:del w:id="11" w:author="Brian Christensen CW" w:date="2017-08-23T12:55:00Z">
        <w:r w:rsidR="00405761" w:rsidRPr="004934E0" w:rsidDel="001B47A5">
          <w:rPr>
            <w:sz w:val="22"/>
            <w:szCs w:val="22"/>
          </w:rPr>
          <w:delText xml:space="preserve"> </w:delText>
        </w:r>
      </w:del>
      <w:r w:rsidR="00405761" w:rsidRPr="004934E0">
        <w:rPr>
          <w:sz w:val="22"/>
          <w:szCs w:val="22"/>
        </w:rPr>
        <w:t xml:space="preserve">of an addition analytical product the company had been developing.  </w:t>
      </w:r>
    </w:p>
    <w:p w14:paraId="4177EBF7" w14:textId="77777777" w:rsidR="004934E0" w:rsidRDefault="004934E0" w:rsidP="00405761">
      <w:pPr>
        <w:pStyle w:val="NoSpacing"/>
        <w:rPr>
          <w:sz w:val="22"/>
          <w:szCs w:val="22"/>
        </w:rPr>
      </w:pPr>
    </w:p>
    <w:p w14:paraId="30A42B56" w14:textId="77777777" w:rsidR="00405761" w:rsidRPr="004934E0" w:rsidRDefault="00405761" w:rsidP="00405761">
      <w:pPr>
        <w:pStyle w:val="NoSpacing"/>
        <w:rPr>
          <w:sz w:val="22"/>
          <w:szCs w:val="22"/>
        </w:rPr>
      </w:pPr>
      <w:r w:rsidRPr="004934E0">
        <w:rPr>
          <w:sz w:val="22"/>
          <w:szCs w:val="22"/>
        </w:rPr>
        <w:t>Sample Success &amp; Achievements</w:t>
      </w:r>
    </w:p>
    <w:p w14:paraId="251F5C75" w14:textId="77777777" w:rsidR="004934E0" w:rsidRPr="004934E0" w:rsidRDefault="004934E0" w:rsidP="004934E0">
      <w:pPr>
        <w:pStyle w:val="NoSpacing"/>
        <w:numPr>
          <w:ilvl w:val="0"/>
          <w:numId w:val="20"/>
        </w:numPr>
        <w:rPr>
          <w:sz w:val="22"/>
          <w:szCs w:val="22"/>
        </w:rPr>
      </w:pPr>
      <w:r w:rsidRPr="004934E0">
        <w:rPr>
          <w:sz w:val="22"/>
          <w:szCs w:val="22"/>
        </w:rPr>
        <w:t xml:space="preserve">Managed the transition team implementing the acquired product from </w:t>
      </w:r>
      <w:proofErr w:type="spellStart"/>
      <w:r w:rsidRPr="004934E0">
        <w:rPr>
          <w:sz w:val="22"/>
          <w:szCs w:val="22"/>
        </w:rPr>
        <w:t>Aviacode</w:t>
      </w:r>
      <w:proofErr w:type="spellEnd"/>
    </w:p>
    <w:p w14:paraId="3F2AC2A8" w14:textId="77777777" w:rsidR="004934E0" w:rsidRPr="004934E0" w:rsidRDefault="004934E0" w:rsidP="004934E0">
      <w:pPr>
        <w:pStyle w:val="NoSpacing"/>
        <w:numPr>
          <w:ilvl w:val="0"/>
          <w:numId w:val="20"/>
        </w:numPr>
        <w:rPr>
          <w:sz w:val="22"/>
          <w:szCs w:val="22"/>
        </w:rPr>
      </w:pPr>
      <w:r w:rsidRPr="004934E0">
        <w:rPr>
          <w:sz w:val="22"/>
          <w:szCs w:val="22"/>
        </w:rPr>
        <w:t>Build out team and roadmap for a new analytics product set to launch end of the year 2016</w:t>
      </w:r>
    </w:p>
    <w:p w14:paraId="667A6BD0" w14:textId="394F789E" w:rsidR="004934E0" w:rsidRPr="004934E0" w:rsidRDefault="004934E0" w:rsidP="004934E0">
      <w:pPr>
        <w:pStyle w:val="NoSpacing"/>
        <w:numPr>
          <w:ilvl w:val="0"/>
          <w:numId w:val="20"/>
        </w:numPr>
        <w:rPr>
          <w:sz w:val="22"/>
          <w:szCs w:val="22"/>
        </w:rPr>
      </w:pPr>
      <w:r w:rsidRPr="004934E0">
        <w:rPr>
          <w:sz w:val="22"/>
          <w:szCs w:val="22"/>
        </w:rPr>
        <w:t xml:space="preserve">Worked in conjunction with </w:t>
      </w:r>
      <w:commentRangeStart w:id="12"/>
      <w:r w:rsidRPr="004934E0">
        <w:rPr>
          <w:sz w:val="22"/>
          <w:szCs w:val="22"/>
        </w:rPr>
        <w:t>representative</w:t>
      </w:r>
      <w:commentRangeEnd w:id="12"/>
      <w:r w:rsidR="00DC7481">
        <w:rPr>
          <w:rStyle w:val="CommentReference"/>
        </w:rPr>
        <w:commentReference w:id="12"/>
      </w:r>
      <w:ins w:id="13" w:author="Brian Christensen CW" w:date="2017-08-23T12:55:00Z">
        <w:r w:rsidR="001B47A5">
          <w:rPr>
            <w:sz w:val="22"/>
            <w:szCs w:val="22"/>
          </w:rPr>
          <w:t>s</w:t>
        </w:r>
      </w:ins>
      <w:r w:rsidRPr="004934E0">
        <w:rPr>
          <w:sz w:val="22"/>
          <w:szCs w:val="22"/>
        </w:rPr>
        <w:t xml:space="preserve"> from all divisions of the company to ensure successful launch of new analytics product</w:t>
      </w:r>
    </w:p>
    <w:p w14:paraId="01870107" w14:textId="77777777" w:rsidR="004934E0" w:rsidRPr="004934E0" w:rsidRDefault="004934E0" w:rsidP="004934E0">
      <w:pPr>
        <w:pStyle w:val="NoSpacing"/>
        <w:numPr>
          <w:ilvl w:val="0"/>
          <w:numId w:val="20"/>
        </w:numPr>
        <w:rPr>
          <w:sz w:val="22"/>
          <w:szCs w:val="22"/>
        </w:rPr>
      </w:pPr>
      <w:r w:rsidRPr="004934E0">
        <w:rPr>
          <w:sz w:val="22"/>
          <w:szCs w:val="22"/>
        </w:rPr>
        <w:t>Worked in conjunction with both an in-house and contracted development team to ensure various features were completed on the different products</w:t>
      </w:r>
    </w:p>
    <w:p w14:paraId="333F23B0" w14:textId="77777777" w:rsidR="00427473" w:rsidRPr="004934E0" w:rsidRDefault="004934E0" w:rsidP="004934E0">
      <w:pPr>
        <w:pStyle w:val="NoSpacing"/>
        <w:numPr>
          <w:ilvl w:val="0"/>
          <w:numId w:val="20"/>
        </w:numPr>
        <w:rPr>
          <w:sz w:val="22"/>
          <w:szCs w:val="22"/>
        </w:rPr>
      </w:pPr>
      <w:r w:rsidRPr="004934E0">
        <w:rPr>
          <w:sz w:val="22"/>
          <w:szCs w:val="22"/>
        </w:rPr>
        <w:t>Worked with team members to help with the transition to a new scrum methodology</w:t>
      </w:r>
      <w:r w:rsidR="00807C52" w:rsidRPr="004934E0">
        <w:rPr>
          <w:sz w:val="22"/>
          <w:szCs w:val="22"/>
        </w:rPr>
        <w:t xml:space="preserve"> </w:t>
      </w:r>
    </w:p>
    <w:p w14:paraId="1848EEFB" w14:textId="77777777" w:rsidR="004934E0" w:rsidRPr="004934E0" w:rsidRDefault="004934E0" w:rsidP="004934E0">
      <w:pPr>
        <w:pStyle w:val="NoSpacing"/>
        <w:ind w:left="780"/>
        <w:rPr>
          <w:sz w:val="22"/>
          <w:szCs w:val="22"/>
        </w:rPr>
      </w:pPr>
    </w:p>
    <w:p w14:paraId="4104E292" w14:textId="77777777" w:rsidR="00831589" w:rsidRPr="004934E0" w:rsidRDefault="00707FA7" w:rsidP="00831589">
      <w:pPr>
        <w:pStyle w:val="NoSpacing"/>
        <w:jc w:val="center"/>
        <w:rPr>
          <w:sz w:val="22"/>
          <w:szCs w:val="22"/>
        </w:rPr>
      </w:pPr>
      <w:proofErr w:type="spellStart"/>
      <w:r w:rsidRPr="004934E0">
        <w:rPr>
          <w:sz w:val="22"/>
          <w:szCs w:val="22"/>
        </w:rPr>
        <w:t>Aviacode</w:t>
      </w:r>
      <w:proofErr w:type="spellEnd"/>
      <w:r w:rsidRPr="004934E0">
        <w:rPr>
          <w:sz w:val="22"/>
          <w:szCs w:val="22"/>
        </w:rPr>
        <w:t xml:space="preserve"> – Salt Lake City, UT</w:t>
      </w:r>
    </w:p>
    <w:p w14:paraId="7374D2E4" w14:textId="77777777" w:rsidR="00707FA7" w:rsidRPr="004934E0" w:rsidRDefault="00707FA7" w:rsidP="00CB216C">
      <w:pPr>
        <w:pStyle w:val="NoSpacing"/>
        <w:jc w:val="center"/>
        <w:rPr>
          <w:sz w:val="22"/>
          <w:szCs w:val="22"/>
        </w:rPr>
      </w:pPr>
      <w:r w:rsidRPr="004934E0">
        <w:rPr>
          <w:sz w:val="22"/>
          <w:szCs w:val="22"/>
        </w:rPr>
        <w:t>Senior Healthcare Product Manager</w:t>
      </w:r>
      <w:r w:rsidR="00831589" w:rsidRPr="004934E0">
        <w:rPr>
          <w:sz w:val="22"/>
          <w:szCs w:val="22"/>
        </w:rPr>
        <w:t xml:space="preserve"> (2015 – </w:t>
      </w:r>
      <w:r w:rsidR="00427473" w:rsidRPr="004934E0">
        <w:rPr>
          <w:sz w:val="22"/>
          <w:szCs w:val="22"/>
        </w:rPr>
        <w:t>2016</w:t>
      </w:r>
      <w:r w:rsidR="00831589" w:rsidRPr="004934E0">
        <w:rPr>
          <w:sz w:val="22"/>
          <w:szCs w:val="22"/>
        </w:rPr>
        <w:t>)</w:t>
      </w:r>
    </w:p>
    <w:p w14:paraId="63CB60DF" w14:textId="6DFD00F1" w:rsidR="00331CDF" w:rsidRPr="004934E0" w:rsidRDefault="00114D1B" w:rsidP="00707FA7">
      <w:pPr>
        <w:pStyle w:val="NoSpacing"/>
        <w:rPr>
          <w:sz w:val="22"/>
          <w:szCs w:val="22"/>
        </w:rPr>
      </w:pPr>
      <w:r w:rsidRPr="004934E0">
        <w:rPr>
          <w:sz w:val="22"/>
          <w:szCs w:val="22"/>
        </w:rPr>
        <w:t xml:space="preserve">Responsible for </w:t>
      </w:r>
      <w:r w:rsidR="00707FA7" w:rsidRPr="004934E0">
        <w:rPr>
          <w:sz w:val="22"/>
          <w:szCs w:val="22"/>
        </w:rPr>
        <w:t>the</w:t>
      </w:r>
      <w:r w:rsidRPr="004934E0">
        <w:rPr>
          <w:sz w:val="22"/>
          <w:szCs w:val="22"/>
        </w:rPr>
        <w:t xml:space="preserve"> </w:t>
      </w:r>
      <w:commentRangeStart w:id="14"/>
      <w:r w:rsidRPr="004934E0">
        <w:rPr>
          <w:sz w:val="22"/>
          <w:szCs w:val="22"/>
        </w:rPr>
        <w:t>learn</w:t>
      </w:r>
      <w:commentRangeEnd w:id="14"/>
      <w:r w:rsidR="00DC7481">
        <w:rPr>
          <w:rStyle w:val="CommentReference"/>
        </w:rPr>
        <w:commentReference w:id="14"/>
      </w:r>
      <w:ins w:id="15" w:author="Brian Christensen CW" w:date="2017-08-23T12:55:00Z">
        <w:r w:rsidR="001B47A5">
          <w:rPr>
            <w:sz w:val="22"/>
            <w:szCs w:val="22"/>
          </w:rPr>
          <w:t>ing</w:t>
        </w:r>
      </w:ins>
      <w:r w:rsidRPr="004934E0">
        <w:rPr>
          <w:sz w:val="22"/>
          <w:szCs w:val="22"/>
        </w:rPr>
        <w:t xml:space="preserve"> management software</w:t>
      </w:r>
      <w:r w:rsidR="00405761" w:rsidRPr="004934E0">
        <w:rPr>
          <w:sz w:val="22"/>
          <w:szCs w:val="22"/>
        </w:rPr>
        <w:t xml:space="preserve"> product used </w:t>
      </w:r>
      <w:r w:rsidR="00427473" w:rsidRPr="004934E0">
        <w:rPr>
          <w:sz w:val="22"/>
          <w:szCs w:val="22"/>
        </w:rPr>
        <w:t>to</w:t>
      </w:r>
      <w:r w:rsidRPr="004934E0">
        <w:rPr>
          <w:sz w:val="22"/>
          <w:szCs w:val="22"/>
        </w:rPr>
        <w:t xml:space="preserve"> train </w:t>
      </w:r>
      <w:r w:rsidR="00405761" w:rsidRPr="004934E0">
        <w:rPr>
          <w:sz w:val="22"/>
          <w:szCs w:val="22"/>
        </w:rPr>
        <w:t xml:space="preserve">users to become </w:t>
      </w:r>
      <w:r w:rsidRPr="004934E0">
        <w:rPr>
          <w:sz w:val="22"/>
          <w:szCs w:val="22"/>
        </w:rPr>
        <w:t>medical</w:t>
      </w:r>
      <w:r w:rsidR="00405761" w:rsidRPr="004934E0">
        <w:rPr>
          <w:sz w:val="22"/>
          <w:szCs w:val="22"/>
        </w:rPr>
        <w:t xml:space="preserve"> record</w:t>
      </w:r>
      <w:r w:rsidRPr="004934E0">
        <w:rPr>
          <w:sz w:val="22"/>
          <w:szCs w:val="22"/>
        </w:rPr>
        <w:t xml:space="preserve"> coders</w:t>
      </w:r>
      <w:r w:rsidR="00645022" w:rsidRPr="004934E0">
        <w:rPr>
          <w:sz w:val="22"/>
          <w:szCs w:val="22"/>
        </w:rPr>
        <w:t xml:space="preserve">.  </w:t>
      </w:r>
    </w:p>
    <w:p w14:paraId="0C504885" w14:textId="77777777" w:rsidR="004934E0" w:rsidRDefault="004934E0" w:rsidP="00707FA7">
      <w:pPr>
        <w:pStyle w:val="NoSpacing"/>
        <w:rPr>
          <w:sz w:val="22"/>
          <w:szCs w:val="22"/>
        </w:rPr>
      </w:pPr>
    </w:p>
    <w:p w14:paraId="7EFAD34E" w14:textId="77777777" w:rsidR="00331CDF" w:rsidRPr="004934E0" w:rsidRDefault="00331CDF" w:rsidP="00707FA7">
      <w:pPr>
        <w:pStyle w:val="NoSpacing"/>
        <w:rPr>
          <w:sz w:val="22"/>
          <w:szCs w:val="22"/>
        </w:rPr>
      </w:pPr>
      <w:r w:rsidRPr="004934E0">
        <w:rPr>
          <w:sz w:val="22"/>
          <w:szCs w:val="22"/>
        </w:rPr>
        <w:t>Sample Success &amp; Achievements</w:t>
      </w:r>
    </w:p>
    <w:p w14:paraId="778951FE" w14:textId="77777777" w:rsidR="004934E0" w:rsidRPr="004934E0" w:rsidRDefault="004934E0" w:rsidP="004934E0">
      <w:pPr>
        <w:pStyle w:val="NoSpacing"/>
        <w:numPr>
          <w:ilvl w:val="0"/>
          <w:numId w:val="20"/>
        </w:numPr>
        <w:rPr>
          <w:sz w:val="22"/>
          <w:szCs w:val="22"/>
        </w:rPr>
      </w:pPr>
      <w:r w:rsidRPr="004934E0">
        <w:rPr>
          <w:sz w:val="22"/>
          <w:szCs w:val="22"/>
        </w:rPr>
        <w:t>Responsible for three different products maintained by our company</w:t>
      </w:r>
    </w:p>
    <w:p w14:paraId="6A1B6473" w14:textId="77777777" w:rsidR="004934E0" w:rsidRPr="004934E0" w:rsidRDefault="004934E0" w:rsidP="004934E0">
      <w:pPr>
        <w:pStyle w:val="NoSpacing"/>
        <w:numPr>
          <w:ilvl w:val="0"/>
          <w:numId w:val="20"/>
        </w:numPr>
        <w:rPr>
          <w:sz w:val="22"/>
          <w:szCs w:val="22"/>
        </w:rPr>
      </w:pPr>
      <w:r w:rsidRPr="004934E0">
        <w:rPr>
          <w:sz w:val="22"/>
          <w:szCs w:val="22"/>
        </w:rPr>
        <w:t xml:space="preserve">Lead </w:t>
      </w:r>
      <w:r w:rsidRPr="00DC7481">
        <w:rPr>
          <w:strike/>
          <w:sz w:val="22"/>
          <w:szCs w:val="22"/>
          <w:rPrChange w:id="16" w:author="Michelle Suitor CW" w:date="2017-08-23T12:34:00Z">
            <w:rPr>
              <w:sz w:val="22"/>
              <w:szCs w:val="22"/>
            </w:rPr>
          </w:rPrChange>
        </w:rPr>
        <w:t>out</w:t>
      </w:r>
      <w:r w:rsidRPr="004934E0">
        <w:rPr>
          <w:sz w:val="22"/>
          <w:szCs w:val="22"/>
        </w:rPr>
        <w:t xml:space="preserve"> the product launch team responsible for moving our main product from a service oriented product to a SaaS based product</w:t>
      </w:r>
    </w:p>
    <w:p w14:paraId="37E96E43" w14:textId="1844AE45" w:rsidR="004934E0" w:rsidRPr="004934E0" w:rsidRDefault="004934E0" w:rsidP="004934E0">
      <w:pPr>
        <w:pStyle w:val="NoSpacing"/>
        <w:numPr>
          <w:ilvl w:val="0"/>
          <w:numId w:val="20"/>
        </w:numPr>
        <w:rPr>
          <w:sz w:val="22"/>
          <w:szCs w:val="22"/>
        </w:rPr>
      </w:pPr>
      <w:r w:rsidRPr="004934E0">
        <w:rPr>
          <w:sz w:val="22"/>
          <w:szCs w:val="22"/>
        </w:rPr>
        <w:t xml:space="preserve">Worked in conjunction with </w:t>
      </w:r>
      <w:commentRangeStart w:id="17"/>
      <w:r w:rsidRPr="004934E0">
        <w:rPr>
          <w:sz w:val="22"/>
          <w:szCs w:val="22"/>
        </w:rPr>
        <w:t>representative</w:t>
      </w:r>
      <w:commentRangeEnd w:id="17"/>
      <w:r w:rsidR="00E07D3C">
        <w:rPr>
          <w:rStyle w:val="CommentReference"/>
        </w:rPr>
        <w:commentReference w:id="17"/>
      </w:r>
      <w:ins w:id="18" w:author="Brian Christensen CW" w:date="2017-08-23T12:56:00Z">
        <w:r w:rsidR="001B47A5">
          <w:rPr>
            <w:sz w:val="22"/>
            <w:szCs w:val="22"/>
          </w:rPr>
          <w:t>s</w:t>
        </w:r>
      </w:ins>
      <w:r w:rsidRPr="004934E0">
        <w:rPr>
          <w:sz w:val="22"/>
          <w:szCs w:val="22"/>
        </w:rPr>
        <w:t xml:space="preserve"> from all divisions of the company to ensure successful launch of new product</w:t>
      </w:r>
    </w:p>
    <w:p w14:paraId="1137DC0E" w14:textId="77777777" w:rsidR="004934E0" w:rsidRPr="004934E0" w:rsidRDefault="004934E0" w:rsidP="004934E0">
      <w:pPr>
        <w:pStyle w:val="NoSpacing"/>
        <w:numPr>
          <w:ilvl w:val="0"/>
          <w:numId w:val="20"/>
        </w:numPr>
        <w:rPr>
          <w:sz w:val="22"/>
          <w:szCs w:val="22"/>
        </w:rPr>
      </w:pPr>
      <w:r w:rsidRPr="004934E0">
        <w:rPr>
          <w:sz w:val="22"/>
          <w:szCs w:val="22"/>
        </w:rPr>
        <w:t>Collaborated closely with main clients to ensure features and capabilities of my key product were meeting the user’s needs</w:t>
      </w:r>
    </w:p>
    <w:p w14:paraId="2701C527" w14:textId="77777777" w:rsidR="004934E0" w:rsidRPr="004934E0" w:rsidRDefault="004934E0" w:rsidP="004934E0">
      <w:pPr>
        <w:pStyle w:val="NoSpacing"/>
        <w:numPr>
          <w:ilvl w:val="0"/>
          <w:numId w:val="20"/>
        </w:numPr>
        <w:rPr>
          <w:sz w:val="22"/>
          <w:szCs w:val="22"/>
        </w:rPr>
      </w:pPr>
      <w:r w:rsidRPr="004934E0">
        <w:rPr>
          <w:sz w:val="22"/>
          <w:szCs w:val="22"/>
        </w:rPr>
        <w:t>Successfully launched a crowdsourcing feature on our learn management system to enable the users to help one another</w:t>
      </w:r>
    </w:p>
    <w:p w14:paraId="09F52843" w14:textId="77777777" w:rsidR="004934E0" w:rsidRPr="004934E0" w:rsidRDefault="004934E0" w:rsidP="004934E0">
      <w:pPr>
        <w:pStyle w:val="NoSpacing"/>
        <w:numPr>
          <w:ilvl w:val="0"/>
          <w:numId w:val="20"/>
        </w:numPr>
        <w:rPr>
          <w:sz w:val="22"/>
          <w:szCs w:val="22"/>
        </w:rPr>
      </w:pPr>
      <w:r w:rsidRPr="004934E0">
        <w:rPr>
          <w:sz w:val="22"/>
          <w:szCs w:val="22"/>
        </w:rPr>
        <w:t>Worked in conjunction with both an in-house and contracted development team to ensure various features were completed on the different products</w:t>
      </w:r>
    </w:p>
    <w:p w14:paraId="1D164392" w14:textId="77777777" w:rsidR="00707FA7" w:rsidRPr="004934E0" w:rsidRDefault="004934E0" w:rsidP="004934E0">
      <w:pPr>
        <w:pStyle w:val="NoSpacing"/>
        <w:numPr>
          <w:ilvl w:val="0"/>
          <w:numId w:val="20"/>
        </w:numPr>
        <w:rPr>
          <w:sz w:val="22"/>
          <w:szCs w:val="22"/>
        </w:rPr>
      </w:pPr>
      <w:r w:rsidRPr="004934E0">
        <w:rPr>
          <w:sz w:val="22"/>
          <w:szCs w:val="22"/>
        </w:rPr>
        <w:t>Worked to move development teams from a Kanban system to a Scrum based methodology</w:t>
      </w:r>
    </w:p>
    <w:p w14:paraId="7A2AF879" w14:textId="77777777" w:rsidR="004934E0" w:rsidRPr="004934E0" w:rsidRDefault="004934E0" w:rsidP="004934E0">
      <w:pPr>
        <w:pStyle w:val="NoSpacing"/>
        <w:ind w:left="720"/>
        <w:rPr>
          <w:sz w:val="22"/>
          <w:szCs w:val="22"/>
        </w:rPr>
      </w:pPr>
    </w:p>
    <w:p w14:paraId="5D8B4240" w14:textId="77777777" w:rsidR="00CB216C" w:rsidRPr="004934E0" w:rsidRDefault="00CB216C" w:rsidP="00CB216C">
      <w:pPr>
        <w:pStyle w:val="NoSpacing"/>
        <w:jc w:val="center"/>
        <w:rPr>
          <w:sz w:val="22"/>
          <w:szCs w:val="22"/>
        </w:rPr>
      </w:pPr>
      <w:r w:rsidRPr="004934E0">
        <w:rPr>
          <w:sz w:val="22"/>
          <w:szCs w:val="22"/>
        </w:rPr>
        <w:t>Verisk Health – South Jordan, UT</w:t>
      </w:r>
    </w:p>
    <w:p w14:paraId="42797AAD" w14:textId="77777777" w:rsidR="00CB216C" w:rsidRPr="004934E0" w:rsidRDefault="00CB216C" w:rsidP="00CB216C">
      <w:pPr>
        <w:pStyle w:val="NoSpacing"/>
        <w:jc w:val="center"/>
        <w:rPr>
          <w:sz w:val="22"/>
          <w:szCs w:val="22"/>
        </w:rPr>
      </w:pPr>
      <w:r w:rsidRPr="004934E0">
        <w:rPr>
          <w:sz w:val="22"/>
          <w:szCs w:val="22"/>
        </w:rPr>
        <w:t>Product Manager (2013 –</w:t>
      </w:r>
      <w:r w:rsidR="00707FA7" w:rsidRPr="004934E0">
        <w:rPr>
          <w:sz w:val="22"/>
          <w:szCs w:val="22"/>
        </w:rPr>
        <w:t>2015</w:t>
      </w:r>
      <w:r w:rsidRPr="004934E0">
        <w:rPr>
          <w:sz w:val="22"/>
          <w:szCs w:val="22"/>
        </w:rPr>
        <w:t>)</w:t>
      </w:r>
    </w:p>
    <w:p w14:paraId="49640821" w14:textId="77777777" w:rsidR="00211F9A" w:rsidRPr="004934E0" w:rsidRDefault="00114D1B" w:rsidP="006309AD">
      <w:pPr>
        <w:pStyle w:val="NoSpacing"/>
        <w:rPr>
          <w:sz w:val="22"/>
          <w:szCs w:val="22"/>
        </w:rPr>
      </w:pPr>
      <w:r w:rsidRPr="004934E0">
        <w:rPr>
          <w:sz w:val="22"/>
          <w:szCs w:val="22"/>
        </w:rPr>
        <w:t xml:space="preserve">Managed </w:t>
      </w:r>
      <w:r w:rsidR="006309AD" w:rsidRPr="004934E0">
        <w:rPr>
          <w:sz w:val="22"/>
          <w:szCs w:val="22"/>
        </w:rPr>
        <w:t xml:space="preserve">for the development, maintenance and enhancement of over 15 products accounting for over 70% of the yearly profit.  Work directly with various business owners both within and outside of the company to </w:t>
      </w:r>
      <w:r w:rsidR="00DB7FE3" w:rsidRPr="004934E0">
        <w:rPr>
          <w:sz w:val="22"/>
          <w:szCs w:val="22"/>
        </w:rPr>
        <w:t>plan</w:t>
      </w:r>
      <w:r w:rsidR="006309AD" w:rsidRPr="004934E0">
        <w:rPr>
          <w:sz w:val="22"/>
          <w:szCs w:val="22"/>
        </w:rPr>
        <w:t xml:space="preserve"> different roadmaps</w:t>
      </w:r>
      <w:r w:rsidR="00211F9A" w:rsidRPr="004934E0">
        <w:rPr>
          <w:sz w:val="22"/>
          <w:szCs w:val="22"/>
        </w:rPr>
        <w:t xml:space="preserve"> for each product and what directions each product need to take to maintain or increase their market shares.</w:t>
      </w:r>
    </w:p>
    <w:p w14:paraId="1D98A631" w14:textId="77777777" w:rsidR="00211F9A" w:rsidRPr="004934E0" w:rsidRDefault="00211F9A" w:rsidP="006309AD">
      <w:pPr>
        <w:pStyle w:val="NoSpacing"/>
        <w:rPr>
          <w:sz w:val="22"/>
          <w:szCs w:val="22"/>
        </w:rPr>
      </w:pPr>
    </w:p>
    <w:p w14:paraId="042C753B" w14:textId="77777777" w:rsidR="00750CBD" w:rsidRPr="004934E0" w:rsidRDefault="00211F9A" w:rsidP="006309AD">
      <w:pPr>
        <w:pStyle w:val="NoSpacing"/>
        <w:rPr>
          <w:sz w:val="22"/>
          <w:szCs w:val="22"/>
        </w:rPr>
      </w:pPr>
      <w:r w:rsidRPr="004934E0">
        <w:rPr>
          <w:sz w:val="22"/>
          <w:szCs w:val="22"/>
        </w:rPr>
        <w:t>Was selected and continue to act as the liaison among</w:t>
      </w:r>
      <w:r w:rsidR="00B65DBF" w:rsidRPr="004934E0">
        <w:rPr>
          <w:sz w:val="22"/>
          <w:szCs w:val="22"/>
        </w:rPr>
        <w:t xml:space="preserve"> different divisions within Verisk Health to assist in the integration of all development teams.  Managed the work intake and output of the first integrated team working closely with all areas of development to ensure best practices were maintained.  Accountable for overall success of each product from the initial nee</w:t>
      </w:r>
      <w:r w:rsidR="00750CBD" w:rsidRPr="004934E0">
        <w:rPr>
          <w:sz w:val="22"/>
          <w:szCs w:val="22"/>
        </w:rPr>
        <w:t>d</w:t>
      </w:r>
      <w:r w:rsidR="00B65DBF" w:rsidRPr="004934E0">
        <w:rPr>
          <w:sz w:val="22"/>
          <w:szCs w:val="22"/>
        </w:rPr>
        <w:t>s assessment and design</w:t>
      </w:r>
      <w:r w:rsidR="00750CBD" w:rsidRPr="004934E0">
        <w:rPr>
          <w:sz w:val="22"/>
          <w:szCs w:val="22"/>
        </w:rPr>
        <w:t xml:space="preserve"> through implementation, testing support, training and customer satisfaction.  Assist stakeholders in analyzing existing business processes and developing improved business workflows.</w:t>
      </w:r>
    </w:p>
    <w:p w14:paraId="3899FA3A" w14:textId="77777777" w:rsidR="004934E0" w:rsidRDefault="004934E0">
      <w:pPr>
        <w:spacing w:after="200" w:line="276" w:lineRule="auto"/>
        <w:rPr>
          <w:sz w:val="22"/>
          <w:szCs w:val="22"/>
        </w:rPr>
      </w:pPr>
      <w:r>
        <w:rPr>
          <w:sz w:val="22"/>
          <w:szCs w:val="22"/>
        </w:rPr>
        <w:br w:type="page"/>
      </w:r>
    </w:p>
    <w:p w14:paraId="062159D7" w14:textId="77777777" w:rsidR="004934E0" w:rsidRDefault="004934E0" w:rsidP="006309AD">
      <w:pPr>
        <w:pStyle w:val="NoSpacing"/>
        <w:rPr>
          <w:sz w:val="22"/>
          <w:szCs w:val="22"/>
        </w:rPr>
      </w:pPr>
    </w:p>
    <w:p w14:paraId="48804D9E" w14:textId="77777777" w:rsidR="00750CBD" w:rsidRPr="004934E0" w:rsidRDefault="00750CBD" w:rsidP="006309AD">
      <w:pPr>
        <w:pStyle w:val="NoSpacing"/>
        <w:rPr>
          <w:sz w:val="22"/>
          <w:szCs w:val="22"/>
        </w:rPr>
      </w:pPr>
      <w:r w:rsidRPr="004934E0">
        <w:rPr>
          <w:sz w:val="22"/>
          <w:szCs w:val="22"/>
        </w:rPr>
        <w:t>Sample Success &amp; Achievements</w:t>
      </w:r>
    </w:p>
    <w:p w14:paraId="7D2E8F4B" w14:textId="77777777" w:rsidR="005844B9" w:rsidRPr="004934E0" w:rsidRDefault="00750CBD" w:rsidP="00750CBD">
      <w:pPr>
        <w:pStyle w:val="NoSpacing"/>
        <w:numPr>
          <w:ilvl w:val="0"/>
          <w:numId w:val="19"/>
        </w:numPr>
        <w:rPr>
          <w:sz w:val="22"/>
          <w:szCs w:val="22"/>
        </w:rPr>
      </w:pPr>
      <w:r w:rsidRPr="004934E0">
        <w:rPr>
          <w:sz w:val="22"/>
          <w:szCs w:val="22"/>
        </w:rPr>
        <w:t xml:space="preserve">Worked directly with our largest clients, a top five healthcare insurance company, executive leadership in the development of a new SaaS product that was rolled out on time and initial budget </w:t>
      </w:r>
      <w:commentRangeStart w:id="19"/>
      <w:r w:rsidRPr="004934E0">
        <w:rPr>
          <w:sz w:val="22"/>
          <w:szCs w:val="22"/>
        </w:rPr>
        <w:t>requirements</w:t>
      </w:r>
      <w:commentRangeEnd w:id="19"/>
      <w:r w:rsidR="00273DE4">
        <w:rPr>
          <w:rStyle w:val="CommentReference"/>
        </w:rPr>
        <w:commentReference w:id="19"/>
      </w:r>
      <w:del w:id="20" w:author="Brian Christensen CW" w:date="2017-08-23T12:56:00Z">
        <w:r w:rsidRPr="004934E0" w:rsidDel="001B47A5">
          <w:rPr>
            <w:sz w:val="22"/>
            <w:szCs w:val="22"/>
          </w:rPr>
          <w:delText>.</w:delText>
        </w:r>
      </w:del>
    </w:p>
    <w:p w14:paraId="7E3C3BD6" w14:textId="65299B66" w:rsidR="00750CBD" w:rsidRPr="004934E0" w:rsidRDefault="001B47A5" w:rsidP="00750CBD">
      <w:pPr>
        <w:pStyle w:val="NoSpacing"/>
        <w:numPr>
          <w:ilvl w:val="0"/>
          <w:numId w:val="19"/>
        </w:numPr>
        <w:rPr>
          <w:sz w:val="22"/>
          <w:szCs w:val="22"/>
        </w:rPr>
      </w:pPr>
      <w:ins w:id="21" w:author="Brian Christensen CW" w:date="2017-08-23T12:58:00Z">
        <w:r>
          <w:rPr>
            <w:sz w:val="22"/>
            <w:szCs w:val="22"/>
          </w:rPr>
          <w:t xml:space="preserve">Filled in as </w:t>
        </w:r>
      </w:ins>
      <w:del w:id="22" w:author="Brian Christensen CW" w:date="2017-08-23T12:58:00Z">
        <w:r w:rsidR="00750CBD" w:rsidRPr="004934E0" w:rsidDel="001B47A5">
          <w:rPr>
            <w:sz w:val="22"/>
            <w:szCs w:val="22"/>
          </w:rPr>
          <w:delText xml:space="preserve">Reported directly to the CIO as </w:delText>
        </w:r>
      </w:del>
      <w:r w:rsidR="00750CBD" w:rsidRPr="004934E0">
        <w:rPr>
          <w:sz w:val="22"/>
          <w:szCs w:val="22"/>
        </w:rPr>
        <w:t>the interim Director of Development</w:t>
      </w:r>
      <w:ins w:id="23" w:author="Brian Christensen CW" w:date="2017-08-23T12:59:00Z">
        <w:r>
          <w:rPr>
            <w:sz w:val="22"/>
            <w:szCs w:val="22"/>
          </w:rPr>
          <w:t>, during a staffing change, and reporting directly to the CIO</w:t>
        </w:r>
      </w:ins>
      <w:del w:id="24" w:author="Brian Christensen CW" w:date="2017-08-23T12:59:00Z">
        <w:r w:rsidR="00750CBD" w:rsidRPr="004934E0" w:rsidDel="001B47A5">
          <w:rPr>
            <w:sz w:val="22"/>
            <w:szCs w:val="22"/>
          </w:rPr>
          <w:delText xml:space="preserve"> after the company demoted the previous director and was looking for someone to fill the </w:delText>
        </w:r>
        <w:commentRangeStart w:id="25"/>
        <w:r w:rsidR="00750CBD" w:rsidRPr="004934E0" w:rsidDel="001B47A5">
          <w:rPr>
            <w:sz w:val="22"/>
            <w:szCs w:val="22"/>
          </w:rPr>
          <w:delText>roll</w:delText>
        </w:r>
      </w:del>
      <w:commentRangeEnd w:id="25"/>
      <w:r w:rsidR="00273DE4">
        <w:rPr>
          <w:rStyle w:val="CommentReference"/>
        </w:rPr>
        <w:commentReference w:id="25"/>
      </w:r>
    </w:p>
    <w:p w14:paraId="67D069DD" w14:textId="12143124" w:rsidR="00750CBD" w:rsidRPr="004934E0" w:rsidRDefault="00750CBD" w:rsidP="00750CBD">
      <w:pPr>
        <w:pStyle w:val="NoSpacing"/>
        <w:numPr>
          <w:ilvl w:val="0"/>
          <w:numId w:val="19"/>
        </w:numPr>
        <w:rPr>
          <w:sz w:val="22"/>
          <w:szCs w:val="22"/>
        </w:rPr>
      </w:pPr>
      <w:r w:rsidRPr="004934E0">
        <w:rPr>
          <w:sz w:val="22"/>
          <w:szCs w:val="22"/>
        </w:rPr>
        <w:t>Directed over 30 projects to completion, many</w:t>
      </w:r>
      <w:ins w:id="26" w:author="Brian Christensen CW" w:date="2017-08-23T12:56:00Z">
        <w:r w:rsidR="001B47A5">
          <w:rPr>
            <w:sz w:val="22"/>
            <w:szCs w:val="22"/>
          </w:rPr>
          <w:t xml:space="preserve"> concurrent</w:t>
        </w:r>
      </w:ins>
      <w:del w:id="27" w:author="Brian Christensen CW" w:date="2017-08-23T12:56:00Z">
        <w:r w:rsidRPr="004934E0" w:rsidDel="001B47A5">
          <w:rPr>
            <w:sz w:val="22"/>
            <w:szCs w:val="22"/>
          </w:rPr>
          <w:delText xml:space="preserve"> </w:delText>
        </w:r>
        <w:r w:rsidRPr="00273DE4" w:rsidDel="001B47A5">
          <w:rPr>
            <w:strike/>
            <w:sz w:val="22"/>
            <w:szCs w:val="22"/>
            <w:rPrChange w:id="28" w:author="Michelle Suitor CW" w:date="2017-08-23T12:46:00Z">
              <w:rPr>
                <w:sz w:val="22"/>
                <w:szCs w:val="22"/>
              </w:rPr>
            </w:rPrChange>
          </w:rPr>
          <w:delText>at the same time</w:delText>
        </w:r>
        <w:r w:rsidRPr="004934E0" w:rsidDel="001B47A5">
          <w:rPr>
            <w:sz w:val="22"/>
            <w:szCs w:val="22"/>
          </w:rPr>
          <w:delText xml:space="preserve"> </w:delText>
        </w:r>
      </w:del>
      <w:ins w:id="29" w:author="Brian Christensen CW" w:date="2017-08-23T12:56:00Z">
        <w:r w:rsidR="001B47A5">
          <w:rPr>
            <w:sz w:val="22"/>
            <w:szCs w:val="22"/>
          </w:rPr>
          <w:t xml:space="preserve"> </w:t>
        </w:r>
      </w:ins>
      <w:commentRangeStart w:id="30"/>
      <w:r w:rsidRPr="004934E0">
        <w:rPr>
          <w:sz w:val="22"/>
          <w:szCs w:val="22"/>
        </w:rPr>
        <w:t>with</w:t>
      </w:r>
      <w:commentRangeEnd w:id="30"/>
      <w:r w:rsidR="00273DE4">
        <w:rPr>
          <w:rStyle w:val="CommentReference"/>
        </w:rPr>
        <w:commentReference w:id="30"/>
      </w:r>
      <w:r w:rsidRPr="004934E0">
        <w:rPr>
          <w:sz w:val="22"/>
          <w:szCs w:val="22"/>
        </w:rPr>
        <w:t xml:space="preserve"> a variety of team structure, helping to maintain our </w:t>
      </w:r>
      <w:r w:rsidR="00DD28EE" w:rsidRPr="004934E0">
        <w:rPr>
          <w:sz w:val="22"/>
          <w:szCs w:val="22"/>
        </w:rPr>
        <w:t>company’s</w:t>
      </w:r>
      <w:r w:rsidRPr="004934E0">
        <w:rPr>
          <w:sz w:val="22"/>
          <w:szCs w:val="22"/>
        </w:rPr>
        <w:t xml:space="preserve"> marketplace value for our customers</w:t>
      </w:r>
    </w:p>
    <w:p w14:paraId="417A3D7E" w14:textId="77777777" w:rsidR="00750CBD" w:rsidRPr="004934E0" w:rsidRDefault="00750CBD" w:rsidP="00FA1250">
      <w:pPr>
        <w:pStyle w:val="NoSpacing"/>
        <w:rPr>
          <w:sz w:val="22"/>
          <w:szCs w:val="22"/>
        </w:rPr>
      </w:pPr>
    </w:p>
    <w:p w14:paraId="0995EE6F" w14:textId="77777777" w:rsidR="00FA1250" w:rsidRPr="004934E0" w:rsidRDefault="00FA1250" w:rsidP="00FA1250">
      <w:pPr>
        <w:pStyle w:val="NoSpacing"/>
        <w:rPr>
          <w:sz w:val="22"/>
          <w:szCs w:val="22"/>
        </w:rPr>
      </w:pPr>
    </w:p>
    <w:p w14:paraId="57E8BBC4" w14:textId="77777777" w:rsidR="00FA1250" w:rsidRPr="004934E0" w:rsidRDefault="00FA1250" w:rsidP="00FA1250">
      <w:pPr>
        <w:pStyle w:val="NoSpacing"/>
        <w:jc w:val="center"/>
        <w:rPr>
          <w:sz w:val="22"/>
          <w:szCs w:val="22"/>
        </w:rPr>
      </w:pPr>
      <w:proofErr w:type="spellStart"/>
      <w:r w:rsidRPr="004934E0">
        <w:rPr>
          <w:sz w:val="22"/>
          <w:szCs w:val="22"/>
        </w:rPr>
        <w:t>MediConnect</w:t>
      </w:r>
      <w:proofErr w:type="spellEnd"/>
      <w:r w:rsidRPr="004934E0">
        <w:rPr>
          <w:sz w:val="22"/>
          <w:szCs w:val="22"/>
        </w:rPr>
        <w:t xml:space="preserve"> Global – South Jordan, UT</w:t>
      </w:r>
    </w:p>
    <w:p w14:paraId="167824D3" w14:textId="77777777" w:rsidR="00FA1250" w:rsidRPr="004934E0" w:rsidRDefault="00FA1250" w:rsidP="00FA1250">
      <w:pPr>
        <w:pStyle w:val="NoSpacing"/>
        <w:jc w:val="center"/>
        <w:rPr>
          <w:sz w:val="22"/>
          <w:szCs w:val="22"/>
        </w:rPr>
      </w:pPr>
      <w:r w:rsidRPr="004934E0">
        <w:rPr>
          <w:sz w:val="22"/>
          <w:szCs w:val="22"/>
        </w:rPr>
        <w:t>Director of Reporting and Analytics (2011 – 2013)</w:t>
      </w:r>
    </w:p>
    <w:p w14:paraId="1A29653B" w14:textId="77777777" w:rsidR="00FA1250" w:rsidRPr="004934E0" w:rsidRDefault="00FA1250" w:rsidP="00FA1250">
      <w:pPr>
        <w:pStyle w:val="NoSpacing"/>
        <w:rPr>
          <w:sz w:val="22"/>
          <w:szCs w:val="22"/>
        </w:rPr>
      </w:pPr>
      <w:r w:rsidRPr="004934E0">
        <w:rPr>
          <w:sz w:val="22"/>
          <w:szCs w:val="22"/>
        </w:rPr>
        <w:t xml:space="preserve">Assisted with the creation of KPIs for </w:t>
      </w:r>
      <w:r w:rsidR="00DD28EE" w:rsidRPr="004934E0">
        <w:rPr>
          <w:sz w:val="22"/>
          <w:szCs w:val="22"/>
        </w:rPr>
        <w:t>all</w:t>
      </w:r>
      <w:r w:rsidRPr="004934E0">
        <w:rPr>
          <w:sz w:val="22"/>
          <w:szCs w:val="22"/>
        </w:rPr>
        <w:t xml:space="preserve"> the different divisions within the company and then worked with the different departments to help analyze the data, making recommendation for improvements.  Worked with Client Services to ensure data and reports going out to the clients was accurate and easy to understand. Responsible for the hiring, development, evaluation and discipline of all members of team</w:t>
      </w:r>
      <w:r w:rsidR="00E357DE" w:rsidRPr="004934E0">
        <w:rPr>
          <w:sz w:val="22"/>
          <w:szCs w:val="22"/>
        </w:rPr>
        <w:t xml:space="preserve"> as well as maintain the relationship with our fax vendor, having to negotiate a new rate for our contract.</w:t>
      </w:r>
    </w:p>
    <w:p w14:paraId="411D5336" w14:textId="77777777" w:rsidR="00E357DE" w:rsidRPr="004934E0" w:rsidRDefault="00E357DE" w:rsidP="00FA1250">
      <w:pPr>
        <w:pStyle w:val="NoSpacing"/>
        <w:rPr>
          <w:sz w:val="22"/>
          <w:szCs w:val="22"/>
        </w:rPr>
      </w:pPr>
    </w:p>
    <w:p w14:paraId="1D0E2319" w14:textId="77777777" w:rsidR="00E357DE" w:rsidRPr="004934E0" w:rsidRDefault="00E357DE" w:rsidP="00FA1250">
      <w:pPr>
        <w:pStyle w:val="NoSpacing"/>
        <w:rPr>
          <w:sz w:val="22"/>
          <w:szCs w:val="22"/>
        </w:rPr>
      </w:pPr>
      <w:r w:rsidRPr="004934E0">
        <w:rPr>
          <w:sz w:val="22"/>
          <w:szCs w:val="22"/>
        </w:rPr>
        <w:t xml:space="preserve">Worked closely with the software development team in making sure all new data elements were properly captured in the system.  </w:t>
      </w:r>
      <w:r w:rsidR="004D0496" w:rsidRPr="004934E0">
        <w:rPr>
          <w:sz w:val="22"/>
          <w:szCs w:val="22"/>
        </w:rPr>
        <w:t>Began working with development team on some new product lines to increase market shares.</w:t>
      </w:r>
    </w:p>
    <w:p w14:paraId="42653FD0" w14:textId="77777777" w:rsidR="00FA1250" w:rsidRPr="004934E0" w:rsidRDefault="00FA1250" w:rsidP="00FA1250">
      <w:pPr>
        <w:pStyle w:val="NoSpacing"/>
        <w:rPr>
          <w:sz w:val="22"/>
          <w:szCs w:val="22"/>
        </w:rPr>
      </w:pPr>
    </w:p>
    <w:p w14:paraId="414DDE36" w14:textId="77777777" w:rsidR="00FA1250" w:rsidRPr="004934E0" w:rsidRDefault="00FA1250" w:rsidP="00FA1250">
      <w:pPr>
        <w:pStyle w:val="NoSpacing"/>
        <w:jc w:val="center"/>
        <w:rPr>
          <w:sz w:val="22"/>
          <w:szCs w:val="22"/>
        </w:rPr>
      </w:pPr>
      <w:r w:rsidRPr="004934E0">
        <w:rPr>
          <w:sz w:val="22"/>
          <w:szCs w:val="22"/>
        </w:rPr>
        <w:t>Manager, Operations Health Care (2010 – 2011)</w:t>
      </w:r>
    </w:p>
    <w:p w14:paraId="63529AAD" w14:textId="431E3361" w:rsidR="00E357DE" w:rsidRPr="004934E0" w:rsidRDefault="00FA1250" w:rsidP="00FA1250">
      <w:pPr>
        <w:pStyle w:val="NoSpacing"/>
        <w:rPr>
          <w:sz w:val="22"/>
          <w:szCs w:val="22"/>
        </w:rPr>
      </w:pPr>
      <w:r w:rsidRPr="004934E0">
        <w:rPr>
          <w:sz w:val="22"/>
          <w:szCs w:val="22"/>
        </w:rPr>
        <w:t xml:space="preserve">Managed up to 10 team leads in </w:t>
      </w:r>
      <w:r w:rsidR="00E357DE" w:rsidRPr="004934E0">
        <w:rPr>
          <w:sz w:val="22"/>
          <w:szCs w:val="22"/>
        </w:rPr>
        <w:t>three different offices, including one off shore, with each team leader being responsible for 6-10</w:t>
      </w:r>
      <w:ins w:id="31" w:author="Brian Christensen CW" w:date="2017-08-23T12:57:00Z">
        <w:r w:rsidR="001B47A5">
          <w:rPr>
            <w:sz w:val="22"/>
            <w:szCs w:val="22"/>
          </w:rPr>
          <w:t xml:space="preserve"> direct reports</w:t>
        </w:r>
      </w:ins>
      <w:r w:rsidR="00E357DE" w:rsidRPr="004934E0">
        <w:rPr>
          <w:sz w:val="22"/>
          <w:szCs w:val="22"/>
        </w:rPr>
        <w:t xml:space="preserve"> </w:t>
      </w:r>
      <w:del w:id="32" w:author="Brian Christensen CW" w:date="2017-08-23T12:57:00Z">
        <w:r w:rsidR="00E357DE" w:rsidRPr="00273DE4" w:rsidDel="001B47A5">
          <w:rPr>
            <w:strike/>
            <w:sz w:val="22"/>
            <w:szCs w:val="22"/>
            <w:rPrChange w:id="33" w:author="Michelle Suitor CW" w:date="2017-08-23T12:48:00Z">
              <w:rPr>
                <w:sz w:val="22"/>
                <w:szCs w:val="22"/>
              </w:rPr>
            </w:rPrChange>
          </w:rPr>
          <w:delText>agents</w:delText>
        </w:r>
        <w:r w:rsidR="00E357DE" w:rsidRPr="004934E0" w:rsidDel="001B47A5">
          <w:rPr>
            <w:sz w:val="22"/>
            <w:szCs w:val="22"/>
          </w:rPr>
          <w:delText xml:space="preserve"> </w:delText>
        </w:r>
      </w:del>
      <w:commentRangeStart w:id="34"/>
      <w:r w:rsidR="00E357DE" w:rsidRPr="004934E0">
        <w:rPr>
          <w:sz w:val="22"/>
          <w:szCs w:val="22"/>
        </w:rPr>
        <w:t>each</w:t>
      </w:r>
      <w:commentRangeEnd w:id="34"/>
      <w:r w:rsidR="00273DE4">
        <w:rPr>
          <w:rStyle w:val="CommentReference"/>
        </w:rPr>
        <w:commentReference w:id="34"/>
      </w:r>
      <w:r w:rsidR="00E357DE" w:rsidRPr="004934E0">
        <w:rPr>
          <w:sz w:val="22"/>
          <w:szCs w:val="22"/>
        </w:rPr>
        <w:t>.  Established an onsite medical record retrieval team, using 3</w:t>
      </w:r>
      <w:r w:rsidR="00E357DE" w:rsidRPr="004934E0">
        <w:rPr>
          <w:sz w:val="22"/>
          <w:szCs w:val="22"/>
          <w:vertAlign w:val="superscript"/>
        </w:rPr>
        <w:t>rd</w:t>
      </w:r>
      <w:r w:rsidR="00E357DE" w:rsidRPr="004934E0">
        <w:rPr>
          <w:sz w:val="22"/>
          <w:szCs w:val="22"/>
        </w:rPr>
        <w:t xml:space="preserve"> party vendors to go to </w:t>
      </w:r>
      <w:r w:rsidR="00DD28EE" w:rsidRPr="004934E0">
        <w:rPr>
          <w:sz w:val="22"/>
          <w:szCs w:val="22"/>
        </w:rPr>
        <w:t>provider’s</w:t>
      </w:r>
      <w:r w:rsidR="00E357DE" w:rsidRPr="004934E0">
        <w:rPr>
          <w:sz w:val="22"/>
          <w:szCs w:val="22"/>
        </w:rPr>
        <w:t xml:space="preserve"> offices to retrieve the records clients had requested.  This lead to an increase of 12% in medical record retrieval as well as establishing a new avenue of record retrieval that is still used today and highly marketed to current and future clients.</w:t>
      </w:r>
      <w:r w:rsidR="004D0496" w:rsidRPr="004934E0">
        <w:rPr>
          <w:sz w:val="22"/>
          <w:szCs w:val="22"/>
        </w:rPr>
        <w:t xml:space="preserve">  Worked closely with development team to begin analyzing various data elements to help increase other areas of operations.</w:t>
      </w:r>
    </w:p>
    <w:p w14:paraId="7304CF9D" w14:textId="77777777" w:rsidR="00E357DE" w:rsidRPr="004934E0" w:rsidRDefault="00E357DE" w:rsidP="00FA1250">
      <w:pPr>
        <w:pStyle w:val="NoSpacing"/>
        <w:rPr>
          <w:sz w:val="22"/>
          <w:szCs w:val="22"/>
        </w:rPr>
      </w:pPr>
    </w:p>
    <w:p w14:paraId="1A9DA20A" w14:textId="77777777" w:rsidR="00FA1250" w:rsidRPr="004934E0" w:rsidRDefault="00E357DE" w:rsidP="00E357DE">
      <w:pPr>
        <w:pStyle w:val="NoSpacing"/>
        <w:jc w:val="center"/>
        <w:rPr>
          <w:sz w:val="22"/>
          <w:szCs w:val="22"/>
        </w:rPr>
      </w:pPr>
      <w:r w:rsidRPr="004934E0">
        <w:rPr>
          <w:sz w:val="22"/>
          <w:szCs w:val="22"/>
        </w:rPr>
        <w:t>Client Services | Account Manager (2008 – 2010)</w:t>
      </w:r>
    </w:p>
    <w:p w14:paraId="2C5E119B" w14:textId="77777777" w:rsidR="003901F2" w:rsidRPr="004934E0" w:rsidRDefault="00E357DE" w:rsidP="003901F2">
      <w:pPr>
        <w:pStyle w:val="NoSpacing"/>
        <w:rPr>
          <w:sz w:val="22"/>
          <w:szCs w:val="22"/>
        </w:rPr>
      </w:pPr>
      <w:r w:rsidRPr="004934E0">
        <w:rPr>
          <w:sz w:val="22"/>
          <w:szCs w:val="22"/>
        </w:rPr>
        <w:t>Responsible for maintaining a good relationship with the client as well as working</w:t>
      </w:r>
      <w:r w:rsidR="004D0496" w:rsidRPr="004934E0">
        <w:rPr>
          <w:sz w:val="22"/>
          <w:szCs w:val="22"/>
        </w:rPr>
        <w:t xml:space="preserve"> on upselling of new product features.</w:t>
      </w:r>
      <w:r w:rsidR="003901F2" w:rsidRPr="004934E0">
        <w:rPr>
          <w:sz w:val="22"/>
          <w:szCs w:val="22"/>
        </w:rPr>
        <w:t xml:space="preserve">  Was either the lead account manager or secondary account manager with the three top healthcare clients and reported directly with the VP of Client Services to the CEO for updates.  </w:t>
      </w:r>
      <w:r w:rsidR="004D0496" w:rsidRPr="004934E0">
        <w:rPr>
          <w:sz w:val="22"/>
          <w:szCs w:val="22"/>
        </w:rPr>
        <w:t>Worked closely with development team on new idea</w:t>
      </w:r>
      <w:r w:rsidR="003901F2" w:rsidRPr="004934E0">
        <w:rPr>
          <w:sz w:val="22"/>
          <w:szCs w:val="22"/>
        </w:rPr>
        <w:t xml:space="preserve">s presented by our clients. </w:t>
      </w:r>
    </w:p>
    <w:p w14:paraId="2FD63516" w14:textId="77777777" w:rsidR="003901F2" w:rsidRPr="004934E0" w:rsidRDefault="003901F2" w:rsidP="003901F2">
      <w:pPr>
        <w:pStyle w:val="NoSpacing"/>
        <w:rPr>
          <w:sz w:val="22"/>
          <w:szCs w:val="22"/>
        </w:rPr>
      </w:pPr>
    </w:p>
    <w:p w14:paraId="47BF554C" w14:textId="77777777" w:rsidR="003901F2" w:rsidRPr="007D6E73" w:rsidRDefault="003901F2" w:rsidP="003901F2">
      <w:pPr>
        <w:pStyle w:val="NoSpacing"/>
        <w:jc w:val="center"/>
        <w:rPr>
          <w:b/>
          <w:sz w:val="28"/>
          <w:szCs w:val="28"/>
          <w:u w:val="single"/>
        </w:rPr>
      </w:pPr>
      <w:r w:rsidRPr="007D6E73">
        <w:rPr>
          <w:b/>
          <w:sz w:val="28"/>
          <w:szCs w:val="28"/>
          <w:u w:val="single"/>
        </w:rPr>
        <w:t>Education</w:t>
      </w:r>
    </w:p>
    <w:p w14:paraId="12382951" w14:textId="77777777" w:rsidR="003901F2" w:rsidRPr="004934E0" w:rsidRDefault="003901F2" w:rsidP="003901F2">
      <w:pPr>
        <w:pStyle w:val="NoSpacing"/>
        <w:jc w:val="center"/>
        <w:rPr>
          <w:sz w:val="22"/>
          <w:szCs w:val="22"/>
        </w:rPr>
      </w:pPr>
      <w:r w:rsidRPr="004934E0">
        <w:rPr>
          <w:sz w:val="22"/>
          <w:szCs w:val="22"/>
        </w:rPr>
        <w:t>Master of Business Administration</w:t>
      </w:r>
    </w:p>
    <w:p w14:paraId="0F95C0B3" w14:textId="77777777" w:rsidR="003901F2" w:rsidRPr="004934E0" w:rsidRDefault="003901F2" w:rsidP="003901F2">
      <w:pPr>
        <w:pStyle w:val="NoSpacing"/>
        <w:jc w:val="center"/>
        <w:rPr>
          <w:sz w:val="22"/>
          <w:szCs w:val="22"/>
        </w:rPr>
      </w:pPr>
      <w:r w:rsidRPr="004934E0">
        <w:rPr>
          <w:sz w:val="22"/>
          <w:szCs w:val="22"/>
        </w:rPr>
        <w:t>University of Utah</w:t>
      </w:r>
    </w:p>
    <w:p w14:paraId="7F0E564F" w14:textId="77777777" w:rsidR="003901F2" w:rsidRPr="004934E0" w:rsidRDefault="003901F2" w:rsidP="003901F2">
      <w:pPr>
        <w:pStyle w:val="NoSpacing"/>
        <w:jc w:val="center"/>
        <w:rPr>
          <w:sz w:val="22"/>
          <w:szCs w:val="22"/>
        </w:rPr>
      </w:pPr>
    </w:p>
    <w:p w14:paraId="6412193F" w14:textId="77777777" w:rsidR="003901F2" w:rsidRPr="004934E0" w:rsidRDefault="003901F2" w:rsidP="003901F2">
      <w:pPr>
        <w:pStyle w:val="NoSpacing"/>
        <w:jc w:val="center"/>
        <w:rPr>
          <w:sz w:val="22"/>
          <w:szCs w:val="22"/>
        </w:rPr>
      </w:pPr>
      <w:r w:rsidRPr="004934E0">
        <w:rPr>
          <w:sz w:val="22"/>
          <w:szCs w:val="22"/>
        </w:rPr>
        <w:t>Master of Science in Exercise Science</w:t>
      </w:r>
    </w:p>
    <w:p w14:paraId="255F6C2A" w14:textId="77777777" w:rsidR="003901F2" w:rsidRPr="004934E0" w:rsidRDefault="003901F2" w:rsidP="003901F2">
      <w:pPr>
        <w:pStyle w:val="NoSpacing"/>
        <w:jc w:val="center"/>
        <w:rPr>
          <w:sz w:val="22"/>
          <w:szCs w:val="22"/>
        </w:rPr>
      </w:pPr>
      <w:r w:rsidRPr="004934E0">
        <w:rPr>
          <w:sz w:val="22"/>
          <w:szCs w:val="22"/>
        </w:rPr>
        <w:t>Syracuse University</w:t>
      </w:r>
    </w:p>
    <w:p w14:paraId="58C55EC6" w14:textId="77777777" w:rsidR="003901F2" w:rsidRPr="004934E0" w:rsidRDefault="003901F2" w:rsidP="003901F2">
      <w:pPr>
        <w:pStyle w:val="NoSpacing"/>
        <w:jc w:val="center"/>
        <w:rPr>
          <w:sz w:val="22"/>
          <w:szCs w:val="22"/>
        </w:rPr>
      </w:pPr>
    </w:p>
    <w:p w14:paraId="26D1B1C4" w14:textId="77777777" w:rsidR="003901F2" w:rsidRPr="004934E0" w:rsidRDefault="003901F2" w:rsidP="003901F2">
      <w:pPr>
        <w:pStyle w:val="NoSpacing"/>
        <w:jc w:val="center"/>
        <w:rPr>
          <w:sz w:val="22"/>
          <w:szCs w:val="22"/>
        </w:rPr>
      </w:pPr>
      <w:r w:rsidRPr="004934E0">
        <w:rPr>
          <w:sz w:val="22"/>
          <w:szCs w:val="22"/>
        </w:rPr>
        <w:t>Bachelor of Arts, History</w:t>
      </w:r>
    </w:p>
    <w:p w14:paraId="559D6BE4" w14:textId="77777777" w:rsidR="003901F2" w:rsidRPr="004934E0" w:rsidRDefault="003901F2" w:rsidP="003901F2">
      <w:pPr>
        <w:pStyle w:val="NoSpacing"/>
        <w:jc w:val="center"/>
        <w:rPr>
          <w:sz w:val="22"/>
          <w:szCs w:val="22"/>
        </w:rPr>
      </w:pPr>
      <w:r w:rsidRPr="004934E0">
        <w:rPr>
          <w:sz w:val="22"/>
          <w:szCs w:val="22"/>
        </w:rPr>
        <w:t>Brigham Young University</w:t>
      </w:r>
    </w:p>
    <w:p w14:paraId="1340F2CE" w14:textId="77777777" w:rsidR="003901F2" w:rsidRPr="004934E0" w:rsidRDefault="003901F2" w:rsidP="003901F2">
      <w:pPr>
        <w:pStyle w:val="NoSpacing"/>
        <w:jc w:val="center"/>
        <w:rPr>
          <w:sz w:val="22"/>
          <w:szCs w:val="22"/>
        </w:rPr>
      </w:pPr>
    </w:p>
    <w:p w14:paraId="3DAF8EAB" w14:textId="77777777" w:rsidR="003901F2" w:rsidRPr="004934E0" w:rsidRDefault="003901F2" w:rsidP="003901F2">
      <w:pPr>
        <w:pStyle w:val="NoSpacing"/>
        <w:jc w:val="center"/>
        <w:rPr>
          <w:sz w:val="22"/>
          <w:szCs w:val="22"/>
        </w:rPr>
      </w:pPr>
      <w:r w:rsidRPr="004934E0">
        <w:rPr>
          <w:sz w:val="22"/>
          <w:szCs w:val="22"/>
        </w:rPr>
        <w:t>Bachelor of Science, Athletic Training</w:t>
      </w:r>
    </w:p>
    <w:p w14:paraId="13011B0D" w14:textId="77777777" w:rsidR="003901F2" w:rsidRPr="004934E0" w:rsidRDefault="003901F2" w:rsidP="003901F2">
      <w:pPr>
        <w:pStyle w:val="NoSpacing"/>
        <w:jc w:val="center"/>
        <w:rPr>
          <w:sz w:val="22"/>
          <w:szCs w:val="22"/>
        </w:rPr>
      </w:pPr>
      <w:r w:rsidRPr="004934E0">
        <w:rPr>
          <w:sz w:val="22"/>
          <w:szCs w:val="22"/>
        </w:rPr>
        <w:t>Brigham Young University</w:t>
      </w:r>
    </w:p>
    <w:sectPr w:rsidR="003901F2" w:rsidRPr="004934E0" w:rsidSect="00477400">
      <w:footerReference w:type="default" r:id="rId10"/>
      <w:pgSz w:w="12240" w:h="15840" w:code="1"/>
      <w:pgMar w:top="1440" w:right="1440" w:bottom="1440" w:left="1440" w:header="720" w:footer="720" w:gutter="0"/>
      <w:pgNumType w:chapStyle="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Michelle Suitor CW" w:date="2017-08-23T12:27:00Z" w:initials="MSC">
    <w:p w14:paraId="01B1EAD8" w14:textId="77777777" w:rsidR="00DC7481" w:rsidRDefault="00DC7481">
      <w:pPr>
        <w:pStyle w:val="CommentText"/>
      </w:pPr>
      <w:r>
        <w:rPr>
          <w:rStyle w:val="CommentReference"/>
        </w:rPr>
        <w:annotationRef/>
      </w:r>
      <w:r>
        <w:t>Either remove the word “THE” before OSI or add what the word “the” is referring to</w:t>
      </w:r>
    </w:p>
  </w:comment>
  <w:comment w:id="8" w:author="Michelle Suitor CW" w:date="2017-08-23T12:29:00Z" w:initials="MSC">
    <w:p w14:paraId="218B196B" w14:textId="77777777" w:rsidR="00DC7481" w:rsidRDefault="00DC7481">
      <w:pPr>
        <w:pStyle w:val="CommentText"/>
      </w:pPr>
      <w:r>
        <w:rPr>
          <w:rStyle w:val="CommentReference"/>
        </w:rPr>
        <w:annotationRef/>
      </w:r>
      <w:r>
        <w:t>Should  this be “learn” or learning ?</w:t>
      </w:r>
    </w:p>
  </w:comment>
  <w:comment w:id="9" w:author="Michelle Suitor CW" w:date="2017-08-23T12:29:00Z" w:initials="MSC">
    <w:p w14:paraId="705AD325" w14:textId="77777777" w:rsidR="00DC7481" w:rsidRDefault="00DC7481">
      <w:pPr>
        <w:pStyle w:val="CommentText"/>
      </w:pPr>
      <w:r>
        <w:rPr>
          <w:rStyle w:val="CommentReference"/>
        </w:rPr>
        <w:annotationRef/>
      </w:r>
      <w:r>
        <w:t>Maybe extra words here need to be removed?</w:t>
      </w:r>
    </w:p>
  </w:comment>
  <w:comment w:id="12" w:author="Michelle Suitor CW" w:date="2017-08-23T12:31:00Z" w:initials="MSC">
    <w:p w14:paraId="676328E7" w14:textId="77777777" w:rsidR="00DC7481" w:rsidRDefault="00DC7481">
      <w:pPr>
        <w:pStyle w:val="CommentText"/>
      </w:pPr>
      <w:r>
        <w:rPr>
          <w:rStyle w:val="CommentReference"/>
        </w:rPr>
        <w:annotationRef/>
      </w:r>
      <w:r>
        <w:t>Add “s”?</w:t>
      </w:r>
    </w:p>
    <w:p w14:paraId="62250680" w14:textId="77777777" w:rsidR="00DC7481" w:rsidRDefault="00DC7481">
      <w:pPr>
        <w:pStyle w:val="CommentText"/>
      </w:pPr>
    </w:p>
  </w:comment>
  <w:comment w:id="14" w:author="Michelle Suitor CW" w:date="2017-08-23T12:32:00Z" w:initials="MSC">
    <w:p w14:paraId="41773B82" w14:textId="77777777" w:rsidR="00DC7481" w:rsidRDefault="00DC7481">
      <w:pPr>
        <w:pStyle w:val="CommentText"/>
      </w:pPr>
      <w:r>
        <w:rPr>
          <w:rStyle w:val="CommentReference"/>
        </w:rPr>
        <w:annotationRef/>
      </w:r>
      <w:r>
        <w:t xml:space="preserve">Should this be learning instead </w:t>
      </w:r>
      <w:proofErr w:type="spellStart"/>
      <w:r>
        <w:t>oflearn</w:t>
      </w:r>
      <w:proofErr w:type="spellEnd"/>
      <w:r>
        <w:t>? If the product name is Learn Management, I would capitalize it as proper so it is clear it’s not a typo or reword it slightly so it flows better</w:t>
      </w:r>
    </w:p>
  </w:comment>
  <w:comment w:id="17" w:author="Michelle Suitor CW" w:date="2017-08-23T12:34:00Z" w:initials="MSC">
    <w:p w14:paraId="1632D05B" w14:textId="77777777" w:rsidR="00E07D3C" w:rsidRDefault="00E07D3C">
      <w:pPr>
        <w:pStyle w:val="CommentText"/>
      </w:pPr>
      <w:r>
        <w:rPr>
          <w:rStyle w:val="CommentReference"/>
        </w:rPr>
        <w:annotationRef/>
      </w:r>
      <w:r>
        <w:t>Add an “s” ?</w:t>
      </w:r>
    </w:p>
  </w:comment>
  <w:comment w:id="19" w:author="Michelle Suitor CW" w:date="2017-08-23T12:44:00Z" w:initials="MSC">
    <w:p w14:paraId="366FFCA4" w14:textId="77777777" w:rsidR="00273DE4" w:rsidRDefault="00273DE4">
      <w:pPr>
        <w:pStyle w:val="CommentText"/>
      </w:pPr>
      <w:r>
        <w:rPr>
          <w:rStyle w:val="CommentReference"/>
        </w:rPr>
        <w:annotationRef/>
      </w:r>
      <w:r>
        <w:t>You have a period here and usually don’t in the bullets so I would remove it</w:t>
      </w:r>
    </w:p>
  </w:comment>
  <w:comment w:id="25" w:author="Michelle Suitor CW" w:date="2017-08-23T12:45:00Z" w:initials="MSC">
    <w:p w14:paraId="013BE14B" w14:textId="77777777" w:rsidR="00273DE4" w:rsidRDefault="00273DE4">
      <w:pPr>
        <w:pStyle w:val="CommentText"/>
      </w:pPr>
      <w:r>
        <w:rPr>
          <w:rStyle w:val="CommentReference"/>
        </w:rPr>
        <w:annotationRef/>
      </w:r>
      <w:r>
        <w:t>I would change the wording here to something like: “filled in as interim director of development during a staffing change, reporting directly to the CIO – probably don’t want the word demoted on your resume regardless that it was referring to someone else</w:t>
      </w:r>
    </w:p>
  </w:comment>
  <w:comment w:id="30" w:author="Michelle Suitor CW" w:date="2017-08-23T12:46:00Z" w:initials="MSC">
    <w:p w14:paraId="713EB92F" w14:textId="77777777" w:rsidR="00273DE4" w:rsidRDefault="00273DE4">
      <w:pPr>
        <w:pStyle w:val="CommentText"/>
      </w:pPr>
      <w:r>
        <w:rPr>
          <w:rStyle w:val="CommentReference"/>
        </w:rPr>
        <w:annotationRef/>
      </w:r>
      <w:r>
        <w:t xml:space="preserve">I’d use the word concurrent in place of </w:t>
      </w:r>
    </w:p>
  </w:comment>
  <w:comment w:id="34" w:author="Michelle Suitor CW" w:date="2017-08-23T12:48:00Z" w:initials="MSC">
    <w:p w14:paraId="0E533019" w14:textId="77777777" w:rsidR="00273DE4" w:rsidRDefault="00273DE4">
      <w:pPr>
        <w:pStyle w:val="CommentText"/>
      </w:pPr>
      <w:r>
        <w:rPr>
          <w:rStyle w:val="CommentReference"/>
        </w:rPr>
        <w:annotationRef/>
      </w:r>
      <w:r>
        <w:t>Maybe replace with the word “reports or direct reports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B1EAD8" w15:done="1"/>
  <w15:commentEx w15:paraId="218B196B" w15:done="1"/>
  <w15:commentEx w15:paraId="705AD325" w15:done="1"/>
  <w15:commentEx w15:paraId="62250680" w15:done="0"/>
  <w15:commentEx w15:paraId="41773B82" w15:done="0"/>
  <w15:commentEx w15:paraId="1632D05B" w15:done="0"/>
  <w15:commentEx w15:paraId="366FFCA4" w15:done="0"/>
  <w15:commentEx w15:paraId="013BE14B" w15:done="0"/>
  <w15:commentEx w15:paraId="713EB92F" w15:done="1"/>
  <w15:commentEx w15:paraId="0E53301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E4609E" w14:textId="77777777" w:rsidR="00EC6645" w:rsidRDefault="00EC6645" w:rsidP="0076234B">
      <w:r>
        <w:separator/>
      </w:r>
    </w:p>
  </w:endnote>
  <w:endnote w:type="continuationSeparator" w:id="0">
    <w:p w14:paraId="6DF3110D" w14:textId="77777777" w:rsidR="00EC6645" w:rsidRDefault="00EC6645" w:rsidP="00762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Bold">
    <w:altName w:val="Arial"/>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4038"/>
      <w:docPartObj>
        <w:docPartGallery w:val="Page Numbers (Bottom of Page)"/>
        <w:docPartUnique/>
      </w:docPartObj>
    </w:sdtPr>
    <w:sdtEndPr/>
    <w:sdtContent>
      <w:p w14:paraId="61824721" w14:textId="74FABE0A" w:rsidR="00371219" w:rsidRDefault="00371219" w:rsidP="00477400">
        <w:pPr>
          <w:pStyle w:val="Footer"/>
          <w:jc w:val="center"/>
        </w:pPr>
        <w:r>
          <w:t xml:space="preserve">Brian Christensen | Page </w:t>
        </w:r>
        <w:r>
          <w:fldChar w:fldCharType="begin"/>
        </w:r>
        <w:r>
          <w:instrText xml:space="preserve"> PAGE   \* MERGEFORMAT </w:instrText>
        </w:r>
        <w:r>
          <w:fldChar w:fldCharType="separate"/>
        </w:r>
        <w:r w:rsidR="006965BF">
          <w:rPr>
            <w:noProof/>
          </w:rPr>
          <w:t>3</w:t>
        </w:r>
        <w:r>
          <w:rPr>
            <w:noProof/>
          </w:rPr>
          <w:fldChar w:fldCharType="end"/>
        </w:r>
        <w:r>
          <w:t xml:space="preserve"> of 3</w:t>
        </w:r>
      </w:p>
    </w:sdtContent>
  </w:sdt>
  <w:p w14:paraId="5DEFBA7E" w14:textId="77777777" w:rsidR="00371219" w:rsidRDefault="00371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1B462A" w14:textId="77777777" w:rsidR="00EC6645" w:rsidRDefault="00EC6645" w:rsidP="0076234B">
      <w:r>
        <w:separator/>
      </w:r>
    </w:p>
  </w:footnote>
  <w:footnote w:type="continuationSeparator" w:id="0">
    <w:p w14:paraId="33B24DBE" w14:textId="77777777" w:rsidR="00EC6645" w:rsidRDefault="00EC6645" w:rsidP="007623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4929"/>
    <w:multiLevelType w:val="hybridMultilevel"/>
    <w:tmpl w:val="DE58925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6DC45E3"/>
    <w:multiLevelType w:val="hybridMultilevel"/>
    <w:tmpl w:val="A6DA7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790682"/>
    <w:multiLevelType w:val="hybridMultilevel"/>
    <w:tmpl w:val="14729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432BD4"/>
    <w:multiLevelType w:val="hybridMultilevel"/>
    <w:tmpl w:val="4BEE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A2BCC"/>
    <w:multiLevelType w:val="multilevel"/>
    <w:tmpl w:val="DBE4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7E36FD"/>
    <w:multiLevelType w:val="hybridMultilevel"/>
    <w:tmpl w:val="9D567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0D518DB"/>
    <w:multiLevelType w:val="hybridMultilevel"/>
    <w:tmpl w:val="6718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333B1"/>
    <w:multiLevelType w:val="hybridMultilevel"/>
    <w:tmpl w:val="726E5C5A"/>
    <w:lvl w:ilvl="0" w:tplc="4BC8C7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A0A23"/>
    <w:multiLevelType w:val="hybridMultilevel"/>
    <w:tmpl w:val="080C304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44A109BC"/>
    <w:multiLevelType w:val="hybridMultilevel"/>
    <w:tmpl w:val="788C1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0A17BD8"/>
    <w:multiLevelType w:val="multilevel"/>
    <w:tmpl w:val="D4D8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F442F"/>
    <w:multiLevelType w:val="hybridMultilevel"/>
    <w:tmpl w:val="AB020404"/>
    <w:lvl w:ilvl="0" w:tplc="57BC1D04">
      <w:numFmt w:val="bullet"/>
      <w:lvlText w:val="•"/>
      <w:lvlJc w:val="left"/>
      <w:pPr>
        <w:ind w:left="720" w:hanging="360"/>
      </w:pPr>
      <w:rPr>
        <w:rFonts w:ascii="Helvetica" w:eastAsia="Times New Roman" w:hAnsi="Helvetica" w:cs="Times New Roman" w:hint="default"/>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4508A4"/>
    <w:multiLevelType w:val="hybridMultilevel"/>
    <w:tmpl w:val="42D8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F2149A"/>
    <w:multiLevelType w:val="hybridMultilevel"/>
    <w:tmpl w:val="1C705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FC22C6"/>
    <w:multiLevelType w:val="multilevel"/>
    <w:tmpl w:val="69AE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5C0B3D"/>
    <w:multiLevelType w:val="hybridMultilevel"/>
    <w:tmpl w:val="E9BE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2B0176"/>
    <w:multiLevelType w:val="multilevel"/>
    <w:tmpl w:val="929C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5A1303"/>
    <w:multiLevelType w:val="multilevel"/>
    <w:tmpl w:val="2CFA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4E0865"/>
    <w:multiLevelType w:val="hybridMultilevel"/>
    <w:tmpl w:val="586EFF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6143974"/>
    <w:multiLevelType w:val="hybridMultilevel"/>
    <w:tmpl w:val="98BE4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1C468C"/>
    <w:multiLevelType w:val="hybridMultilevel"/>
    <w:tmpl w:val="9EE8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357775"/>
    <w:multiLevelType w:val="hybridMultilevel"/>
    <w:tmpl w:val="4F64307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2" w15:restartNumberingAfterBreak="0">
    <w:nsid w:val="787C1148"/>
    <w:multiLevelType w:val="hybridMultilevel"/>
    <w:tmpl w:val="55DC63B4"/>
    <w:lvl w:ilvl="0" w:tplc="57BC1D04">
      <w:numFmt w:val="bullet"/>
      <w:lvlText w:val="•"/>
      <w:lvlJc w:val="left"/>
      <w:pPr>
        <w:ind w:left="720" w:hanging="360"/>
      </w:pPr>
      <w:rPr>
        <w:rFonts w:ascii="Helvetica" w:eastAsia="Times New Roman" w:hAnsi="Helvetica" w:cs="Times New Roman" w:hint="default"/>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86742A"/>
    <w:multiLevelType w:val="multilevel"/>
    <w:tmpl w:val="A220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901CB4"/>
    <w:multiLevelType w:val="hybridMultilevel"/>
    <w:tmpl w:val="2B20B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6"/>
  </w:num>
  <w:num w:numId="3">
    <w:abstractNumId w:val="19"/>
  </w:num>
  <w:num w:numId="4">
    <w:abstractNumId w:val="9"/>
  </w:num>
  <w:num w:numId="5">
    <w:abstractNumId w:val="24"/>
  </w:num>
  <w:num w:numId="6">
    <w:abstractNumId w:val="5"/>
  </w:num>
  <w:num w:numId="7">
    <w:abstractNumId w:val="18"/>
  </w:num>
  <w:num w:numId="8">
    <w:abstractNumId w:val="20"/>
  </w:num>
  <w:num w:numId="9">
    <w:abstractNumId w:val="15"/>
  </w:num>
  <w:num w:numId="10">
    <w:abstractNumId w:val="2"/>
  </w:num>
  <w:num w:numId="11">
    <w:abstractNumId w:val="10"/>
  </w:num>
  <w:num w:numId="12">
    <w:abstractNumId w:val="0"/>
  </w:num>
  <w:num w:numId="13">
    <w:abstractNumId w:val="1"/>
  </w:num>
  <w:num w:numId="14">
    <w:abstractNumId w:val="13"/>
  </w:num>
  <w:num w:numId="15">
    <w:abstractNumId w:val="14"/>
  </w:num>
  <w:num w:numId="16">
    <w:abstractNumId w:val="17"/>
  </w:num>
  <w:num w:numId="17">
    <w:abstractNumId w:val="23"/>
  </w:num>
  <w:num w:numId="18">
    <w:abstractNumId w:val="4"/>
  </w:num>
  <w:num w:numId="19">
    <w:abstractNumId w:val="21"/>
  </w:num>
  <w:num w:numId="20">
    <w:abstractNumId w:val="8"/>
  </w:num>
  <w:num w:numId="21">
    <w:abstractNumId w:val="3"/>
  </w:num>
  <w:num w:numId="22">
    <w:abstractNumId w:val="6"/>
  </w:num>
  <w:num w:numId="23">
    <w:abstractNumId w:val="11"/>
  </w:num>
  <w:num w:numId="24">
    <w:abstractNumId w:val="22"/>
  </w:num>
  <w:num w:numId="2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elle Suitor CW">
    <w15:presenceInfo w15:providerId="AD" w15:userId="S-1-5-21-854245398-839522115-725345543-1082387"/>
  </w15:person>
  <w15:person w15:author="Brian Christensen CW">
    <w15:presenceInfo w15:providerId="AD" w15:userId="S-1-5-21-854245398-839522115-725345543-10804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DB7"/>
    <w:rsid w:val="00004740"/>
    <w:rsid w:val="00022A64"/>
    <w:rsid w:val="00067797"/>
    <w:rsid w:val="000C7556"/>
    <w:rsid w:val="00102A0B"/>
    <w:rsid w:val="0011499D"/>
    <w:rsid w:val="00114D1B"/>
    <w:rsid w:val="001663CC"/>
    <w:rsid w:val="00181FF3"/>
    <w:rsid w:val="001B24CD"/>
    <w:rsid w:val="001B47A5"/>
    <w:rsid w:val="001C3A0A"/>
    <w:rsid w:val="001C6B80"/>
    <w:rsid w:val="001E1C6C"/>
    <w:rsid w:val="001E25C3"/>
    <w:rsid w:val="001E7AC2"/>
    <w:rsid w:val="001F1289"/>
    <w:rsid w:val="00202C90"/>
    <w:rsid w:val="00207D33"/>
    <w:rsid w:val="00211F9A"/>
    <w:rsid w:val="0022520D"/>
    <w:rsid w:val="00253504"/>
    <w:rsid w:val="00273269"/>
    <w:rsid w:val="00273DE4"/>
    <w:rsid w:val="00276818"/>
    <w:rsid w:val="00281BF9"/>
    <w:rsid w:val="002B5198"/>
    <w:rsid w:val="002C22FE"/>
    <w:rsid w:val="002C7FBB"/>
    <w:rsid w:val="002D379B"/>
    <w:rsid w:val="002D4EA2"/>
    <w:rsid w:val="002E2CBA"/>
    <w:rsid w:val="00321E85"/>
    <w:rsid w:val="003233A1"/>
    <w:rsid w:val="0032608B"/>
    <w:rsid w:val="00331CDF"/>
    <w:rsid w:val="00340570"/>
    <w:rsid w:val="00371219"/>
    <w:rsid w:val="003752F3"/>
    <w:rsid w:val="0037606D"/>
    <w:rsid w:val="00386AAD"/>
    <w:rsid w:val="003901F2"/>
    <w:rsid w:val="00394D59"/>
    <w:rsid w:val="003965E6"/>
    <w:rsid w:val="003A1990"/>
    <w:rsid w:val="003B4EED"/>
    <w:rsid w:val="003D6864"/>
    <w:rsid w:val="00405761"/>
    <w:rsid w:val="00427473"/>
    <w:rsid w:val="00446425"/>
    <w:rsid w:val="00477400"/>
    <w:rsid w:val="004934E0"/>
    <w:rsid w:val="004A389D"/>
    <w:rsid w:val="004D0496"/>
    <w:rsid w:val="00525DF4"/>
    <w:rsid w:val="00532E54"/>
    <w:rsid w:val="00535D78"/>
    <w:rsid w:val="00551C73"/>
    <w:rsid w:val="005844B9"/>
    <w:rsid w:val="005855C5"/>
    <w:rsid w:val="005B22F5"/>
    <w:rsid w:val="005B6DB7"/>
    <w:rsid w:val="005D2A20"/>
    <w:rsid w:val="005D483D"/>
    <w:rsid w:val="00605ECC"/>
    <w:rsid w:val="006309AD"/>
    <w:rsid w:val="00634993"/>
    <w:rsid w:val="00645022"/>
    <w:rsid w:val="006965BF"/>
    <w:rsid w:val="006A45BE"/>
    <w:rsid w:val="006E4F33"/>
    <w:rsid w:val="007001DA"/>
    <w:rsid w:val="00704A14"/>
    <w:rsid w:val="00707FA7"/>
    <w:rsid w:val="007111AD"/>
    <w:rsid w:val="00733C60"/>
    <w:rsid w:val="00750CBD"/>
    <w:rsid w:val="00761881"/>
    <w:rsid w:val="0076234B"/>
    <w:rsid w:val="007771E9"/>
    <w:rsid w:val="007905F8"/>
    <w:rsid w:val="007A4B2D"/>
    <w:rsid w:val="007A5011"/>
    <w:rsid w:val="007D2F58"/>
    <w:rsid w:val="007D6E73"/>
    <w:rsid w:val="007F2D4D"/>
    <w:rsid w:val="00802ED6"/>
    <w:rsid w:val="00807C52"/>
    <w:rsid w:val="008178EA"/>
    <w:rsid w:val="00817CA1"/>
    <w:rsid w:val="00831589"/>
    <w:rsid w:val="00845788"/>
    <w:rsid w:val="00876AE0"/>
    <w:rsid w:val="008822EC"/>
    <w:rsid w:val="00887E88"/>
    <w:rsid w:val="008B4895"/>
    <w:rsid w:val="008C20D5"/>
    <w:rsid w:val="008D2A38"/>
    <w:rsid w:val="008D6ED9"/>
    <w:rsid w:val="008F40DD"/>
    <w:rsid w:val="00957C7F"/>
    <w:rsid w:val="00971D80"/>
    <w:rsid w:val="00985170"/>
    <w:rsid w:val="009D1D53"/>
    <w:rsid w:val="009D446E"/>
    <w:rsid w:val="009E3CE5"/>
    <w:rsid w:val="009F512A"/>
    <w:rsid w:val="00A12EA2"/>
    <w:rsid w:val="00A36FC5"/>
    <w:rsid w:val="00A54BBA"/>
    <w:rsid w:val="00A56777"/>
    <w:rsid w:val="00A62644"/>
    <w:rsid w:val="00A737C2"/>
    <w:rsid w:val="00A82CAC"/>
    <w:rsid w:val="00A83CF2"/>
    <w:rsid w:val="00AF0294"/>
    <w:rsid w:val="00B04ADA"/>
    <w:rsid w:val="00B65DBF"/>
    <w:rsid w:val="00B842A2"/>
    <w:rsid w:val="00BE3403"/>
    <w:rsid w:val="00C14CAC"/>
    <w:rsid w:val="00C251A1"/>
    <w:rsid w:val="00C326C3"/>
    <w:rsid w:val="00CB216C"/>
    <w:rsid w:val="00CD0C2E"/>
    <w:rsid w:val="00D72B3F"/>
    <w:rsid w:val="00DB7FE3"/>
    <w:rsid w:val="00DC7481"/>
    <w:rsid w:val="00DD28EE"/>
    <w:rsid w:val="00E07D3C"/>
    <w:rsid w:val="00E24365"/>
    <w:rsid w:val="00E357DE"/>
    <w:rsid w:val="00E40105"/>
    <w:rsid w:val="00E42311"/>
    <w:rsid w:val="00E43394"/>
    <w:rsid w:val="00E455F2"/>
    <w:rsid w:val="00E91ED3"/>
    <w:rsid w:val="00E9749D"/>
    <w:rsid w:val="00EB1A45"/>
    <w:rsid w:val="00EC6645"/>
    <w:rsid w:val="00ED42F1"/>
    <w:rsid w:val="00F4535E"/>
    <w:rsid w:val="00F6303A"/>
    <w:rsid w:val="00F63700"/>
    <w:rsid w:val="00F76D83"/>
    <w:rsid w:val="00F93C21"/>
    <w:rsid w:val="00F979E7"/>
    <w:rsid w:val="00F97EEA"/>
    <w:rsid w:val="00FA1250"/>
    <w:rsid w:val="00FB06B7"/>
    <w:rsid w:val="00FD7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52277"/>
  <w15:docId w15:val="{9A95BC99-C612-4A96-8C9E-E17E922DC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6FC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DB7"/>
    <w:pPr>
      <w:ind w:left="720"/>
      <w:contextualSpacing/>
    </w:pPr>
  </w:style>
  <w:style w:type="paragraph" w:styleId="NormalWeb">
    <w:name w:val="Normal (Web)"/>
    <w:basedOn w:val="Normal"/>
    <w:uiPriority w:val="99"/>
    <w:semiHidden/>
    <w:unhideWhenUsed/>
    <w:rsid w:val="005B6DB7"/>
    <w:pPr>
      <w:spacing w:before="100" w:beforeAutospacing="1" w:after="100" w:afterAutospacing="1"/>
    </w:pPr>
  </w:style>
  <w:style w:type="character" w:customStyle="1" w:styleId="jobdesc1">
    <w:name w:val="jobdesc1"/>
    <w:basedOn w:val="DefaultParagraphFont"/>
    <w:rsid w:val="00EB1A45"/>
    <w:rPr>
      <w:b w:val="0"/>
      <w:bCs w:val="0"/>
      <w:vanish w:val="0"/>
      <w:webHidden w:val="0"/>
      <w:specVanish w:val="0"/>
    </w:rPr>
  </w:style>
  <w:style w:type="table" w:styleId="TableGrid">
    <w:name w:val="Table Grid"/>
    <w:basedOn w:val="TableNormal"/>
    <w:uiPriority w:val="59"/>
    <w:rsid w:val="00A83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55C5"/>
    <w:rPr>
      <w:rFonts w:ascii="Tahoma" w:hAnsi="Tahoma" w:cs="Tahoma"/>
      <w:sz w:val="16"/>
      <w:szCs w:val="16"/>
    </w:rPr>
  </w:style>
  <w:style w:type="character" w:customStyle="1" w:styleId="BalloonTextChar">
    <w:name w:val="Balloon Text Char"/>
    <w:basedOn w:val="DefaultParagraphFont"/>
    <w:link w:val="BalloonText"/>
    <w:uiPriority w:val="99"/>
    <w:semiHidden/>
    <w:rsid w:val="005855C5"/>
    <w:rPr>
      <w:rFonts w:ascii="Tahoma" w:eastAsia="Times New Roman" w:hAnsi="Tahoma" w:cs="Tahoma"/>
      <w:sz w:val="16"/>
      <w:szCs w:val="16"/>
    </w:rPr>
  </w:style>
  <w:style w:type="paragraph" w:styleId="EndnoteText">
    <w:name w:val="endnote text"/>
    <w:basedOn w:val="Normal"/>
    <w:link w:val="EndnoteTextChar"/>
    <w:uiPriority w:val="99"/>
    <w:semiHidden/>
    <w:unhideWhenUsed/>
    <w:rsid w:val="0076234B"/>
    <w:rPr>
      <w:sz w:val="20"/>
      <w:szCs w:val="20"/>
    </w:rPr>
  </w:style>
  <w:style w:type="character" w:customStyle="1" w:styleId="EndnoteTextChar">
    <w:name w:val="Endnote Text Char"/>
    <w:basedOn w:val="DefaultParagraphFont"/>
    <w:link w:val="EndnoteText"/>
    <w:uiPriority w:val="99"/>
    <w:semiHidden/>
    <w:rsid w:val="0076234B"/>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76234B"/>
    <w:rPr>
      <w:vertAlign w:val="superscript"/>
    </w:rPr>
  </w:style>
  <w:style w:type="paragraph" w:styleId="Header">
    <w:name w:val="header"/>
    <w:basedOn w:val="Normal"/>
    <w:link w:val="HeaderChar"/>
    <w:uiPriority w:val="99"/>
    <w:semiHidden/>
    <w:unhideWhenUsed/>
    <w:rsid w:val="00477400"/>
    <w:pPr>
      <w:tabs>
        <w:tab w:val="center" w:pos="4680"/>
        <w:tab w:val="right" w:pos="9360"/>
      </w:tabs>
    </w:pPr>
  </w:style>
  <w:style w:type="character" w:customStyle="1" w:styleId="HeaderChar">
    <w:name w:val="Header Char"/>
    <w:basedOn w:val="DefaultParagraphFont"/>
    <w:link w:val="Header"/>
    <w:uiPriority w:val="99"/>
    <w:semiHidden/>
    <w:rsid w:val="0047740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77400"/>
    <w:pPr>
      <w:tabs>
        <w:tab w:val="center" w:pos="4680"/>
        <w:tab w:val="right" w:pos="9360"/>
      </w:tabs>
    </w:pPr>
  </w:style>
  <w:style w:type="character" w:customStyle="1" w:styleId="FooterChar">
    <w:name w:val="Footer Char"/>
    <w:basedOn w:val="DefaultParagraphFont"/>
    <w:link w:val="Footer"/>
    <w:uiPriority w:val="99"/>
    <w:rsid w:val="00477400"/>
    <w:rPr>
      <w:rFonts w:ascii="Times New Roman" w:eastAsia="Times New Roman" w:hAnsi="Times New Roman" w:cs="Times New Roman"/>
      <w:sz w:val="24"/>
      <w:szCs w:val="24"/>
    </w:rPr>
  </w:style>
  <w:style w:type="paragraph" w:styleId="NoSpacing">
    <w:name w:val="No Spacing"/>
    <w:uiPriority w:val="1"/>
    <w:qFormat/>
    <w:rsid w:val="00CB216C"/>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C7481"/>
    <w:rPr>
      <w:sz w:val="16"/>
      <w:szCs w:val="16"/>
    </w:rPr>
  </w:style>
  <w:style w:type="paragraph" w:styleId="CommentText">
    <w:name w:val="annotation text"/>
    <w:basedOn w:val="Normal"/>
    <w:link w:val="CommentTextChar"/>
    <w:uiPriority w:val="99"/>
    <w:semiHidden/>
    <w:unhideWhenUsed/>
    <w:rsid w:val="00DC7481"/>
    <w:rPr>
      <w:sz w:val="20"/>
      <w:szCs w:val="20"/>
    </w:rPr>
  </w:style>
  <w:style w:type="character" w:customStyle="1" w:styleId="CommentTextChar">
    <w:name w:val="Comment Text Char"/>
    <w:basedOn w:val="DefaultParagraphFont"/>
    <w:link w:val="CommentText"/>
    <w:uiPriority w:val="99"/>
    <w:semiHidden/>
    <w:rsid w:val="00DC748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C7481"/>
    <w:rPr>
      <w:b/>
      <w:bCs/>
    </w:rPr>
  </w:style>
  <w:style w:type="character" w:customStyle="1" w:styleId="CommentSubjectChar">
    <w:name w:val="Comment Subject Char"/>
    <w:basedOn w:val="CommentTextChar"/>
    <w:link w:val="CommentSubject"/>
    <w:uiPriority w:val="99"/>
    <w:semiHidden/>
    <w:rsid w:val="00DC748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1498">
      <w:bodyDiv w:val="1"/>
      <w:marLeft w:val="0"/>
      <w:marRight w:val="0"/>
      <w:marTop w:val="100"/>
      <w:marBottom w:val="100"/>
      <w:divBdr>
        <w:top w:val="none" w:sz="0" w:space="0" w:color="auto"/>
        <w:left w:val="none" w:sz="0" w:space="0" w:color="auto"/>
        <w:bottom w:val="none" w:sz="0" w:space="0" w:color="auto"/>
        <w:right w:val="none" w:sz="0" w:space="0" w:color="auto"/>
      </w:divBdr>
      <w:divsChild>
        <w:div w:id="1130441774">
          <w:marLeft w:val="0"/>
          <w:marRight w:val="0"/>
          <w:marTop w:val="0"/>
          <w:marBottom w:val="0"/>
          <w:divBdr>
            <w:top w:val="none" w:sz="0" w:space="0" w:color="auto"/>
            <w:left w:val="none" w:sz="0" w:space="0" w:color="auto"/>
            <w:bottom w:val="none" w:sz="0" w:space="0" w:color="auto"/>
            <w:right w:val="none" w:sz="0" w:space="0" w:color="auto"/>
          </w:divBdr>
          <w:divsChild>
            <w:div w:id="374739974">
              <w:marLeft w:val="0"/>
              <w:marRight w:val="0"/>
              <w:marTop w:val="0"/>
              <w:marBottom w:val="0"/>
              <w:divBdr>
                <w:top w:val="none" w:sz="0" w:space="0" w:color="auto"/>
                <w:left w:val="none" w:sz="0" w:space="0" w:color="auto"/>
                <w:bottom w:val="none" w:sz="0" w:space="0" w:color="auto"/>
                <w:right w:val="none" w:sz="0" w:space="0" w:color="auto"/>
              </w:divBdr>
              <w:divsChild>
                <w:div w:id="1685548497">
                  <w:marLeft w:val="0"/>
                  <w:marRight w:val="0"/>
                  <w:marTop w:val="0"/>
                  <w:marBottom w:val="0"/>
                  <w:divBdr>
                    <w:top w:val="none" w:sz="0" w:space="0" w:color="auto"/>
                    <w:left w:val="none" w:sz="0" w:space="0" w:color="auto"/>
                    <w:bottom w:val="none" w:sz="0" w:space="0" w:color="auto"/>
                    <w:right w:val="none" w:sz="0" w:space="0" w:color="auto"/>
                  </w:divBdr>
                  <w:divsChild>
                    <w:div w:id="42565553">
                      <w:marLeft w:val="0"/>
                      <w:marRight w:val="0"/>
                      <w:marTop w:val="0"/>
                      <w:marBottom w:val="0"/>
                      <w:divBdr>
                        <w:top w:val="none" w:sz="0" w:space="0" w:color="auto"/>
                        <w:left w:val="none" w:sz="0" w:space="0" w:color="auto"/>
                        <w:bottom w:val="none" w:sz="0" w:space="0" w:color="auto"/>
                        <w:right w:val="none" w:sz="0" w:space="0" w:color="auto"/>
                      </w:divBdr>
                      <w:divsChild>
                        <w:div w:id="19803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78637">
      <w:bodyDiv w:val="1"/>
      <w:marLeft w:val="0"/>
      <w:marRight w:val="0"/>
      <w:marTop w:val="0"/>
      <w:marBottom w:val="0"/>
      <w:divBdr>
        <w:top w:val="none" w:sz="0" w:space="0" w:color="auto"/>
        <w:left w:val="none" w:sz="0" w:space="0" w:color="auto"/>
        <w:bottom w:val="none" w:sz="0" w:space="0" w:color="auto"/>
        <w:right w:val="none" w:sz="0" w:space="0" w:color="auto"/>
      </w:divBdr>
    </w:div>
    <w:div w:id="589241199">
      <w:bodyDiv w:val="1"/>
      <w:marLeft w:val="0"/>
      <w:marRight w:val="0"/>
      <w:marTop w:val="0"/>
      <w:marBottom w:val="0"/>
      <w:divBdr>
        <w:top w:val="none" w:sz="0" w:space="0" w:color="auto"/>
        <w:left w:val="none" w:sz="0" w:space="0" w:color="auto"/>
        <w:bottom w:val="none" w:sz="0" w:space="0" w:color="auto"/>
        <w:right w:val="none" w:sz="0" w:space="0" w:color="auto"/>
      </w:divBdr>
    </w:div>
    <w:div w:id="1728533211">
      <w:bodyDiv w:val="1"/>
      <w:marLeft w:val="0"/>
      <w:marRight w:val="0"/>
      <w:marTop w:val="0"/>
      <w:marBottom w:val="0"/>
      <w:divBdr>
        <w:top w:val="none" w:sz="0" w:space="0" w:color="auto"/>
        <w:left w:val="none" w:sz="0" w:space="0" w:color="auto"/>
        <w:bottom w:val="none" w:sz="0" w:space="0" w:color="auto"/>
        <w:right w:val="none" w:sz="0" w:space="0" w:color="auto"/>
      </w:divBdr>
      <w:divsChild>
        <w:div w:id="80949713">
          <w:marLeft w:val="0"/>
          <w:marRight w:val="0"/>
          <w:marTop w:val="0"/>
          <w:marBottom w:val="0"/>
          <w:divBdr>
            <w:top w:val="none" w:sz="0" w:space="0" w:color="auto"/>
            <w:left w:val="none" w:sz="0" w:space="0" w:color="auto"/>
            <w:bottom w:val="none" w:sz="0" w:space="0" w:color="auto"/>
            <w:right w:val="none" w:sz="0" w:space="0" w:color="auto"/>
          </w:divBdr>
        </w:div>
      </w:divsChild>
    </w:div>
    <w:div w:id="1887911652">
      <w:bodyDiv w:val="1"/>
      <w:marLeft w:val="0"/>
      <w:marRight w:val="0"/>
      <w:marTop w:val="0"/>
      <w:marBottom w:val="0"/>
      <w:divBdr>
        <w:top w:val="none" w:sz="0" w:space="0" w:color="auto"/>
        <w:left w:val="none" w:sz="0" w:space="0" w:color="auto"/>
        <w:bottom w:val="none" w:sz="0" w:space="0" w:color="auto"/>
        <w:right w:val="none" w:sz="0" w:space="0" w:color="auto"/>
      </w:divBdr>
    </w:div>
    <w:div w:id="200632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49D0A4-C636-418A-9173-EB09BC39D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Boart Longyear</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kevin.bruni</dc:creator>
  <cp:lastModifiedBy>Brian Christensen CW</cp:lastModifiedBy>
  <cp:revision>3</cp:revision>
  <cp:lastPrinted>2017-08-23T16:08:00Z</cp:lastPrinted>
  <dcterms:created xsi:type="dcterms:W3CDTF">2017-08-23T19:01:00Z</dcterms:created>
  <dcterms:modified xsi:type="dcterms:W3CDTF">2017-08-23T19:04:00Z</dcterms:modified>
</cp:coreProperties>
</file>